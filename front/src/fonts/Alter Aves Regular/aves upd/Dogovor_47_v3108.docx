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293" w:rsidRPr="00C03562" w:rsidRDefault="00824293" w:rsidP="00301D87">
      <w:pPr>
        <w:pStyle w:val="a3"/>
        <w:spacing w:line="360" w:lineRule="auto"/>
        <w:outlineLvl w:val="0"/>
        <w:rPr>
          <w:rFonts w:ascii="Arial" w:hAnsi="Arial" w:cs="Arial"/>
          <w:color w:val="000000"/>
          <w:sz w:val="20"/>
          <w:szCs w:val="20"/>
        </w:rPr>
      </w:pPr>
      <w:r w:rsidRPr="002120B0">
        <w:rPr>
          <w:rFonts w:ascii="Arial" w:hAnsi="Arial" w:cs="Arial"/>
          <w:color w:val="000000"/>
          <w:sz w:val="20"/>
          <w:szCs w:val="20"/>
        </w:rPr>
        <w:t xml:space="preserve">Договор </w:t>
      </w:r>
      <w:r w:rsidR="00CF47B1" w:rsidRPr="002120B0">
        <w:rPr>
          <w:rFonts w:ascii="Arial" w:hAnsi="Arial" w:cs="Arial"/>
          <w:color w:val="000000"/>
          <w:sz w:val="20"/>
          <w:szCs w:val="20"/>
        </w:rPr>
        <w:t>№</w:t>
      </w:r>
      <w:r w:rsidR="00746DE2">
        <w:rPr>
          <w:rFonts w:ascii="Arial" w:hAnsi="Arial" w:cs="Arial"/>
          <w:color w:val="000000"/>
          <w:sz w:val="20"/>
          <w:szCs w:val="20"/>
        </w:rPr>
        <w:t>47</w:t>
      </w:r>
    </w:p>
    <w:p w:rsidR="00824293" w:rsidRPr="002120B0" w:rsidRDefault="00824293" w:rsidP="00301D87">
      <w:pPr>
        <w:jc w:val="center"/>
        <w:outlineLvl w:val="0"/>
        <w:rPr>
          <w:rFonts w:ascii="Arial" w:hAnsi="Arial" w:cs="Arial"/>
          <w:color w:val="000000"/>
          <w:sz w:val="20"/>
          <w:szCs w:val="20"/>
        </w:rPr>
      </w:pPr>
      <w:r w:rsidRPr="002120B0">
        <w:rPr>
          <w:rFonts w:ascii="Arial" w:hAnsi="Arial" w:cs="Arial"/>
          <w:color w:val="000000"/>
          <w:sz w:val="20"/>
          <w:szCs w:val="20"/>
        </w:rPr>
        <w:t xml:space="preserve">на </w:t>
      </w:r>
      <w:r w:rsidR="00C03562">
        <w:rPr>
          <w:rFonts w:ascii="Arial" w:hAnsi="Arial" w:cs="Arial"/>
          <w:color w:val="000000"/>
          <w:sz w:val="20"/>
          <w:szCs w:val="20"/>
        </w:rPr>
        <w:t>модификацию</w:t>
      </w:r>
      <w:r w:rsidR="000E1830" w:rsidRPr="002120B0">
        <w:rPr>
          <w:rFonts w:ascii="Arial" w:hAnsi="Arial" w:cs="Arial"/>
          <w:color w:val="000000"/>
          <w:sz w:val="20"/>
          <w:szCs w:val="20"/>
        </w:rPr>
        <w:t xml:space="preserve"> шрифта</w:t>
      </w:r>
    </w:p>
    <w:p w:rsidR="0017289C" w:rsidRPr="00C03562" w:rsidRDefault="00C03562" w:rsidP="00301D87">
      <w:pPr>
        <w:jc w:val="center"/>
        <w:outlineLvl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Alter</w:t>
      </w:r>
      <w:r w:rsidRPr="00C0356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Aves</w:t>
      </w:r>
    </w:p>
    <w:p w:rsidR="00EA6FCB" w:rsidRPr="002120B0" w:rsidRDefault="00F8511D" w:rsidP="00301D87">
      <w:pPr>
        <w:spacing w:line="360" w:lineRule="auto"/>
        <w:jc w:val="center"/>
        <w:outlineLvl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</w:t>
      </w:r>
      <w:r w:rsidR="002120B0">
        <w:rPr>
          <w:rFonts w:ascii="Arial" w:hAnsi="Arial" w:cs="Arial"/>
          <w:color w:val="000000"/>
          <w:sz w:val="20"/>
          <w:szCs w:val="20"/>
        </w:rPr>
        <w:t xml:space="preserve">т </w:t>
      </w:r>
      <w:r w:rsidR="00C03562" w:rsidRPr="00BA45BF">
        <w:rPr>
          <w:rFonts w:ascii="Arial" w:hAnsi="Arial" w:cs="Arial"/>
          <w:color w:val="000000"/>
          <w:sz w:val="20"/>
          <w:szCs w:val="20"/>
        </w:rPr>
        <w:t>2</w:t>
      </w:r>
      <w:r w:rsidR="00461A12" w:rsidRPr="00B22707">
        <w:rPr>
          <w:rFonts w:ascii="Arial" w:hAnsi="Arial" w:cs="Arial"/>
          <w:color w:val="000000"/>
          <w:sz w:val="20"/>
          <w:szCs w:val="20"/>
        </w:rPr>
        <w:t>6</w:t>
      </w:r>
      <w:r w:rsidR="00C03562" w:rsidRPr="00BA45BF">
        <w:rPr>
          <w:rFonts w:ascii="Arial" w:hAnsi="Arial" w:cs="Arial"/>
          <w:color w:val="000000"/>
          <w:sz w:val="20"/>
          <w:szCs w:val="20"/>
        </w:rPr>
        <w:t xml:space="preserve"> </w:t>
      </w:r>
      <w:r w:rsidR="00C03562">
        <w:rPr>
          <w:rFonts w:ascii="Arial" w:hAnsi="Arial" w:cs="Arial"/>
          <w:color w:val="000000"/>
          <w:sz w:val="20"/>
          <w:szCs w:val="20"/>
        </w:rPr>
        <w:t>июля 2021</w:t>
      </w:r>
      <w:r w:rsidR="002A0FF3" w:rsidRPr="002120B0">
        <w:rPr>
          <w:rFonts w:ascii="Arial" w:hAnsi="Arial" w:cs="Arial"/>
          <w:color w:val="000000"/>
          <w:sz w:val="20"/>
          <w:szCs w:val="20"/>
        </w:rPr>
        <w:t xml:space="preserve"> г.</w:t>
      </w:r>
    </w:p>
    <w:p w:rsidR="00AC2D8E" w:rsidRPr="002120B0" w:rsidRDefault="002A0FF3" w:rsidP="00301D87">
      <w:pPr>
        <w:rPr>
          <w:rFonts w:ascii="Arial" w:hAnsi="Arial" w:cs="Arial"/>
          <w:color w:val="000000"/>
          <w:sz w:val="20"/>
          <w:szCs w:val="20"/>
        </w:rPr>
      </w:pPr>
      <w:r w:rsidRPr="002120B0">
        <w:rPr>
          <w:rFonts w:ascii="Arial" w:hAnsi="Arial" w:cs="Arial"/>
          <w:color w:val="000000"/>
          <w:sz w:val="20"/>
          <w:szCs w:val="20"/>
        </w:rPr>
        <w:tab/>
      </w:r>
      <w:r w:rsidRPr="002120B0">
        <w:rPr>
          <w:rFonts w:ascii="Arial" w:hAnsi="Arial" w:cs="Arial"/>
          <w:color w:val="000000"/>
          <w:sz w:val="20"/>
          <w:szCs w:val="20"/>
        </w:rPr>
        <w:tab/>
      </w:r>
      <w:r w:rsidR="00AC2D8E" w:rsidRPr="002120B0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120B0" w:rsidRPr="00BD52D3" w:rsidRDefault="002120B0" w:rsidP="002120B0">
      <w:pPr>
        <w:pStyle w:val="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left"/>
        <w:rPr>
          <w:rFonts w:ascii="Arial" w:hAnsi="Arial" w:cs="Arial"/>
          <w:sz w:val="18"/>
        </w:rPr>
      </w:pPr>
      <w:r w:rsidRPr="00BD52D3">
        <w:rPr>
          <w:rFonts w:ascii="Arial" w:hAnsi="Arial" w:cs="Arial"/>
          <w:sz w:val="18"/>
        </w:rPr>
        <w:t xml:space="preserve">ИП Павлова Е.В., действующий на основании свидетельства о государственной регистрации серии </w:t>
      </w:r>
    </w:p>
    <w:p w:rsidR="002120B0" w:rsidRPr="00BD52D3" w:rsidRDefault="002120B0" w:rsidP="002120B0">
      <w:pPr>
        <w:pStyle w:val="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left"/>
        <w:rPr>
          <w:rFonts w:ascii="Arial" w:hAnsi="Arial" w:cs="Arial"/>
          <w:sz w:val="18"/>
        </w:rPr>
      </w:pPr>
      <w:r w:rsidRPr="00BD52D3">
        <w:rPr>
          <w:rFonts w:ascii="Arial" w:hAnsi="Arial" w:cs="Arial"/>
          <w:sz w:val="18"/>
        </w:rPr>
        <w:t>02 № 006910128 от 10.05.201</w:t>
      </w:r>
      <w:r w:rsidR="00307B72">
        <w:rPr>
          <w:rFonts w:ascii="Arial" w:hAnsi="Arial" w:cs="Arial"/>
          <w:sz w:val="18"/>
        </w:rPr>
        <w:t xml:space="preserve">2 г. (ОГРНИП 312028013100172), </w:t>
      </w:r>
      <w:r w:rsidRPr="00BD52D3">
        <w:rPr>
          <w:rFonts w:ascii="Arial" w:hAnsi="Arial" w:cs="Arial"/>
          <w:sz w:val="18"/>
        </w:rPr>
        <w:t xml:space="preserve">далее именуемый Исполнитель, и </w:t>
      </w:r>
      <w:r w:rsidR="00C03562">
        <w:rPr>
          <w:rFonts w:ascii="Arial" w:hAnsi="Arial" w:cs="Arial"/>
          <w:sz w:val="18"/>
        </w:rPr>
        <w:t>ООО «</w:t>
      </w:r>
      <w:proofErr w:type="spellStart"/>
      <w:r w:rsidR="00C03562">
        <w:rPr>
          <w:rFonts w:ascii="Arial" w:hAnsi="Arial" w:cs="Arial"/>
          <w:sz w:val="18"/>
        </w:rPr>
        <w:t>Мэйклав</w:t>
      </w:r>
      <w:proofErr w:type="spellEnd"/>
      <w:r w:rsidR="00C03562">
        <w:rPr>
          <w:rFonts w:ascii="Arial" w:hAnsi="Arial" w:cs="Arial"/>
          <w:sz w:val="18"/>
        </w:rPr>
        <w:t>»</w:t>
      </w:r>
      <w:r w:rsidRPr="00BD52D3">
        <w:rPr>
          <w:rFonts w:ascii="Arial" w:hAnsi="Arial" w:cs="Arial"/>
          <w:sz w:val="18"/>
        </w:rPr>
        <w:t xml:space="preserve">, </w:t>
      </w:r>
      <w:r w:rsidR="00D30A67">
        <w:rPr>
          <w:rFonts w:ascii="Arial" w:hAnsi="Arial" w:cs="Arial"/>
          <w:sz w:val="18"/>
        </w:rPr>
        <w:t xml:space="preserve">в лице генерального директора </w:t>
      </w:r>
      <w:proofErr w:type="spellStart"/>
      <w:r w:rsidR="00D30A67">
        <w:rPr>
          <w:rFonts w:ascii="Arial" w:hAnsi="Arial" w:cs="Arial"/>
          <w:sz w:val="18"/>
        </w:rPr>
        <w:t>Маргании</w:t>
      </w:r>
      <w:proofErr w:type="spellEnd"/>
      <w:r w:rsidR="00D30A67">
        <w:rPr>
          <w:rFonts w:ascii="Arial" w:hAnsi="Arial" w:cs="Arial"/>
          <w:sz w:val="18"/>
        </w:rPr>
        <w:t xml:space="preserve"> О.Б., </w:t>
      </w:r>
      <w:r w:rsidRPr="00BD52D3">
        <w:rPr>
          <w:rFonts w:ascii="Arial" w:hAnsi="Arial" w:cs="Arial"/>
          <w:sz w:val="18"/>
        </w:rPr>
        <w:t>далее именуемый Заказчик, с другой стороны, заключили настоящий договор о нижеследующем:</w:t>
      </w:r>
    </w:p>
    <w:p w:rsidR="000E1830" w:rsidRPr="002120B0" w:rsidRDefault="000E1830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</w:p>
    <w:p w:rsidR="000E1830" w:rsidRPr="002120B0" w:rsidRDefault="000E1830" w:rsidP="00301D87">
      <w:pPr>
        <w:pStyle w:val="11"/>
        <w:spacing w:line="240" w:lineRule="auto"/>
        <w:rPr>
          <w:rFonts w:ascii="Arial" w:hAnsi="Arial" w:cs="Arial"/>
          <w:b w:val="0"/>
          <w:i/>
          <w:color w:val="000000"/>
          <w:sz w:val="20"/>
          <w:szCs w:val="20"/>
        </w:rPr>
      </w:pPr>
      <w:r w:rsidRPr="002120B0">
        <w:rPr>
          <w:rFonts w:ascii="Arial" w:hAnsi="Arial" w:cs="Arial"/>
          <w:b w:val="0"/>
          <w:i/>
          <w:color w:val="000000"/>
          <w:sz w:val="20"/>
          <w:szCs w:val="20"/>
        </w:rPr>
        <w:t>1. Предмет договора</w:t>
      </w:r>
    </w:p>
    <w:p w:rsidR="000E1830" w:rsidRDefault="000E1830" w:rsidP="00301D87">
      <w:pPr>
        <w:pStyle w:val="7"/>
        <w:jc w:val="left"/>
        <w:rPr>
          <w:ins w:id="0" w:author="Антон Князев" w:date="2021-08-31T14:56:00Z"/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 xml:space="preserve">1.1 Исполнитель по поручению Заказчика принимает на себя обязанности по </w:t>
      </w:r>
      <w:r w:rsidR="00D30A67">
        <w:rPr>
          <w:rFonts w:ascii="Arial" w:hAnsi="Arial" w:cs="Arial"/>
          <w:color w:val="000000"/>
          <w:sz w:val="18"/>
          <w:szCs w:val="18"/>
        </w:rPr>
        <w:t>внесению изменений</w:t>
      </w:r>
      <w:r w:rsidRPr="002120B0">
        <w:rPr>
          <w:rFonts w:ascii="Arial" w:hAnsi="Arial" w:cs="Arial"/>
          <w:color w:val="000000"/>
          <w:sz w:val="18"/>
          <w:szCs w:val="18"/>
        </w:rPr>
        <w:t xml:space="preserve"> </w:t>
      </w:r>
      <w:r w:rsidR="00D30A67">
        <w:rPr>
          <w:rFonts w:ascii="Arial" w:hAnsi="Arial" w:cs="Arial"/>
          <w:color w:val="000000"/>
          <w:sz w:val="18"/>
          <w:szCs w:val="18"/>
        </w:rPr>
        <w:t xml:space="preserve">в рисунок и программирование </w:t>
      </w:r>
      <w:r w:rsidR="00DA41F5" w:rsidRPr="002120B0">
        <w:rPr>
          <w:rFonts w:ascii="Arial" w:hAnsi="Arial" w:cs="Arial"/>
          <w:color w:val="000000"/>
          <w:sz w:val="18"/>
          <w:szCs w:val="18"/>
        </w:rPr>
        <w:t>цифров</w:t>
      </w:r>
      <w:r w:rsidRPr="002120B0">
        <w:rPr>
          <w:rFonts w:ascii="Arial" w:hAnsi="Arial" w:cs="Arial"/>
          <w:color w:val="000000"/>
          <w:sz w:val="18"/>
          <w:szCs w:val="18"/>
        </w:rPr>
        <w:t>о</w:t>
      </w:r>
      <w:r w:rsidR="00307B72">
        <w:rPr>
          <w:rFonts w:ascii="Arial" w:hAnsi="Arial" w:cs="Arial"/>
          <w:color w:val="000000"/>
          <w:sz w:val="18"/>
          <w:szCs w:val="18"/>
        </w:rPr>
        <w:t xml:space="preserve">го шрифта </w:t>
      </w:r>
      <w:r w:rsidR="00D30A67">
        <w:rPr>
          <w:rFonts w:ascii="Arial" w:hAnsi="Arial" w:cs="Arial"/>
          <w:color w:val="000000"/>
          <w:sz w:val="18"/>
          <w:szCs w:val="18"/>
        </w:rPr>
        <w:t xml:space="preserve">собственного авторства </w:t>
      </w:r>
      <w:r w:rsidR="00307B72">
        <w:rPr>
          <w:rFonts w:ascii="Arial" w:hAnsi="Arial" w:cs="Arial"/>
          <w:color w:val="000000"/>
          <w:sz w:val="18"/>
          <w:szCs w:val="18"/>
        </w:rPr>
        <w:t>(</w:t>
      </w:r>
      <w:r w:rsidR="00E9330E">
        <w:rPr>
          <w:rFonts w:ascii="Arial" w:hAnsi="Arial" w:cs="Arial"/>
          <w:color w:val="000000"/>
          <w:sz w:val="18"/>
          <w:szCs w:val="18"/>
        </w:rPr>
        <w:t>далее</w:t>
      </w:r>
      <w:r w:rsidR="00307B72">
        <w:rPr>
          <w:rFonts w:ascii="Arial" w:hAnsi="Arial" w:cs="Arial"/>
          <w:color w:val="000000"/>
          <w:sz w:val="18"/>
          <w:szCs w:val="18"/>
        </w:rPr>
        <w:t xml:space="preserve"> </w:t>
      </w:r>
      <w:r w:rsidR="00D30A67">
        <w:rPr>
          <w:rFonts w:ascii="Arial" w:hAnsi="Arial" w:cs="Arial"/>
          <w:color w:val="000000"/>
          <w:sz w:val="18"/>
          <w:szCs w:val="18"/>
        </w:rPr>
        <w:t>–</w:t>
      </w:r>
      <w:r w:rsidR="00307B72">
        <w:rPr>
          <w:rFonts w:ascii="Arial" w:hAnsi="Arial" w:cs="Arial"/>
          <w:color w:val="000000"/>
          <w:sz w:val="18"/>
          <w:szCs w:val="18"/>
        </w:rPr>
        <w:t xml:space="preserve"> шрифт</w:t>
      </w:r>
      <w:r w:rsidR="00D30A67">
        <w:rPr>
          <w:rFonts w:ascii="Arial" w:hAnsi="Arial" w:cs="Arial"/>
          <w:color w:val="000000"/>
          <w:sz w:val="18"/>
          <w:szCs w:val="18"/>
        </w:rPr>
        <w:t>)</w:t>
      </w:r>
      <w:r w:rsidRPr="002120B0">
        <w:rPr>
          <w:rFonts w:ascii="Arial" w:hAnsi="Arial" w:cs="Arial"/>
          <w:color w:val="000000"/>
          <w:sz w:val="18"/>
          <w:szCs w:val="18"/>
        </w:rPr>
        <w:t>, а Заказчик обяз</w:t>
      </w:r>
      <w:r w:rsidR="00796D36" w:rsidRPr="002120B0">
        <w:rPr>
          <w:rFonts w:ascii="Arial" w:hAnsi="Arial" w:cs="Arial"/>
          <w:color w:val="000000"/>
          <w:sz w:val="18"/>
          <w:szCs w:val="18"/>
        </w:rPr>
        <w:t>уется</w:t>
      </w:r>
      <w:r w:rsidRPr="002120B0">
        <w:rPr>
          <w:rFonts w:ascii="Arial" w:hAnsi="Arial" w:cs="Arial"/>
          <w:color w:val="000000"/>
          <w:sz w:val="18"/>
          <w:szCs w:val="18"/>
        </w:rPr>
        <w:t xml:space="preserve"> принять и оплатить данную работу.</w:t>
      </w:r>
    </w:p>
    <w:p w:rsidR="00B22707" w:rsidRPr="002120B0" w:rsidRDefault="00B22707" w:rsidP="00B22707">
      <w:pPr>
        <w:pStyle w:val="7"/>
        <w:rPr>
          <w:rFonts w:ascii="Arial" w:hAnsi="Arial" w:cs="Arial"/>
          <w:color w:val="000000"/>
          <w:sz w:val="18"/>
          <w:szCs w:val="18"/>
        </w:rPr>
        <w:pPrChange w:id="1" w:author="Антон Князев" w:date="2021-08-31T14:57:00Z">
          <w:pPr>
            <w:pStyle w:val="7"/>
            <w:jc w:val="left"/>
          </w:pPr>
        </w:pPrChange>
      </w:pPr>
      <w:bookmarkStart w:id="2" w:name="_GoBack"/>
      <w:ins w:id="3" w:author="Антон Князев" w:date="2021-08-31T14:56:00Z">
        <w:r>
          <w:rPr>
            <w:rFonts w:ascii="Arial" w:hAnsi="Arial" w:cs="Arial"/>
            <w:color w:val="000000"/>
            <w:sz w:val="18"/>
            <w:szCs w:val="18"/>
          </w:rPr>
          <w:t xml:space="preserve">1.2 Лицензионные условия </w:t>
        </w:r>
      </w:ins>
      <w:proofErr w:type="spellStart"/>
      <w:ins w:id="4" w:author="Антон Князев" w:date="2021-08-31T14:57:00Z">
        <w:r>
          <w:rPr>
            <w:rFonts w:ascii="Arial" w:hAnsi="Arial" w:cs="Arial"/>
            <w:color w:val="000000"/>
            <w:sz w:val="18"/>
            <w:szCs w:val="18"/>
          </w:rPr>
          <w:t>использваония</w:t>
        </w:r>
      </w:ins>
      <w:proofErr w:type="spellEnd"/>
      <w:ins w:id="5" w:author="Антон Князев" w:date="2021-08-31T14:56:00Z">
        <w:r>
          <w:rPr>
            <w:rFonts w:ascii="Arial" w:hAnsi="Arial" w:cs="Arial"/>
            <w:color w:val="000000"/>
            <w:sz w:val="18"/>
            <w:szCs w:val="18"/>
          </w:rPr>
          <w:t xml:space="preserve"> разработанного по данному договору шрифта определяются отдельным соглашением </w:t>
        </w:r>
      </w:ins>
      <w:ins w:id="6" w:author="Антон Князев" w:date="2021-08-31T14:57:00Z">
        <w:r>
          <w:rPr>
            <w:rFonts w:ascii="Arial" w:hAnsi="Arial" w:cs="Arial"/>
            <w:color w:val="000000"/>
            <w:sz w:val="18"/>
            <w:szCs w:val="18"/>
          </w:rPr>
          <w:t xml:space="preserve">«Лицензионный договор </w:t>
        </w:r>
        <w:r w:rsidRPr="00B22707">
          <w:rPr>
            <w:rFonts w:ascii="Arial" w:hAnsi="Arial" w:cs="Arial"/>
            <w:color w:val="000000"/>
            <w:sz w:val="18"/>
            <w:szCs w:val="18"/>
          </w:rPr>
          <w:t xml:space="preserve">о передаче неисключительных прав на </w:t>
        </w:r>
        <w:proofErr w:type="gramStart"/>
        <w:r w:rsidRPr="00B22707">
          <w:rPr>
            <w:rFonts w:ascii="Arial" w:hAnsi="Arial" w:cs="Arial"/>
            <w:color w:val="000000"/>
            <w:sz w:val="18"/>
            <w:szCs w:val="18"/>
          </w:rPr>
          <w:t>использование  шрифта</w:t>
        </w:r>
        <w:proofErr w:type="gramEnd"/>
        <w:r w:rsidRPr="00B22707">
          <w:rPr>
            <w:rFonts w:ascii="Arial" w:hAnsi="Arial" w:cs="Arial"/>
            <w:color w:val="000000"/>
            <w:sz w:val="18"/>
            <w:szCs w:val="18"/>
          </w:rPr>
          <w:t xml:space="preserve"> </w:t>
        </w:r>
        <w:proofErr w:type="spellStart"/>
        <w:r w:rsidRPr="00B22707">
          <w:rPr>
            <w:rFonts w:ascii="Arial" w:hAnsi="Arial" w:cs="Arial"/>
            <w:color w:val="000000"/>
            <w:sz w:val="18"/>
            <w:szCs w:val="18"/>
          </w:rPr>
          <w:t>Alter</w:t>
        </w:r>
        <w:proofErr w:type="spellEnd"/>
        <w:r w:rsidRPr="00B22707">
          <w:rPr>
            <w:rFonts w:ascii="Arial" w:hAnsi="Arial" w:cs="Arial"/>
            <w:color w:val="000000"/>
            <w:sz w:val="18"/>
            <w:szCs w:val="18"/>
          </w:rPr>
          <w:t xml:space="preserve"> </w:t>
        </w:r>
        <w:proofErr w:type="spellStart"/>
        <w:r w:rsidRPr="00B22707">
          <w:rPr>
            <w:rFonts w:ascii="Arial" w:hAnsi="Arial" w:cs="Arial"/>
            <w:color w:val="000000"/>
            <w:sz w:val="18"/>
            <w:szCs w:val="18"/>
          </w:rPr>
          <w:t>Aves</w:t>
        </w:r>
        <w:proofErr w:type="spellEnd"/>
        <w:r>
          <w:rPr>
            <w:rFonts w:ascii="Arial" w:hAnsi="Arial" w:cs="Arial"/>
            <w:color w:val="000000"/>
            <w:sz w:val="18"/>
            <w:szCs w:val="18"/>
          </w:rPr>
          <w:t xml:space="preserve">» от 26 июля 2021 г.  </w:t>
        </w:r>
      </w:ins>
    </w:p>
    <w:bookmarkEnd w:id="2"/>
    <w:p w:rsidR="008B571D" w:rsidRPr="002120B0" w:rsidRDefault="008B571D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</w:p>
    <w:p w:rsidR="00824293" w:rsidRPr="002120B0" w:rsidRDefault="00824293" w:rsidP="00301D87">
      <w:pPr>
        <w:pStyle w:val="11"/>
        <w:spacing w:line="240" w:lineRule="auto"/>
        <w:rPr>
          <w:rFonts w:ascii="Arial" w:hAnsi="Arial" w:cs="Arial"/>
          <w:b w:val="0"/>
          <w:i/>
          <w:color w:val="000000"/>
          <w:sz w:val="20"/>
          <w:szCs w:val="20"/>
        </w:rPr>
      </w:pPr>
      <w:r w:rsidRPr="002120B0">
        <w:rPr>
          <w:rFonts w:ascii="Arial" w:hAnsi="Arial" w:cs="Arial"/>
          <w:b w:val="0"/>
          <w:i/>
          <w:color w:val="000000"/>
          <w:sz w:val="20"/>
          <w:szCs w:val="20"/>
        </w:rPr>
        <w:t>2.</w:t>
      </w:r>
      <w:r w:rsidR="00167FA5" w:rsidRPr="002120B0">
        <w:rPr>
          <w:rFonts w:ascii="Arial" w:hAnsi="Arial" w:cs="Arial"/>
          <w:b w:val="0"/>
          <w:i/>
          <w:color w:val="000000"/>
          <w:sz w:val="20"/>
          <w:szCs w:val="20"/>
        </w:rPr>
        <w:t xml:space="preserve"> </w:t>
      </w:r>
      <w:r w:rsidRPr="002120B0">
        <w:rPr>
          <w:rFonts w:ascii="Arial" w:hAnsi="Arial" w:cs="Arial"/>
          <w:b w:val="0"/>
          <w:i/>
          <w:color w:val="000000"/>
          <w:sz w:val="20"/>
          <w:szCs w:val="20"/>
        </w:rPr>
        <w:t>Стоимость и порядок оплаты работ</w:t>
      </w:r>
    </w:p>
    <w:p w:rsidR="00B8096C" w:rsidRDefault="00824293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>2.1 Стоимость работ, поручаемых Исполнителю по настоящему Договору, определяется в соответствии с техническим заданием</w:t>
      </w:r>
      <w:r w:rsidR="00FF20F4" w:rsidRPr="002120B0">
        <w:rPr>
          <w:rFonts w:ascii="Arial" w:hAnsi="Arial" w:cs="Arial"/>
          <w:color w:val="000000"/>
          <w:sz w:val="18"/>
          <w:szCs w:val="18"/>
        </w:rPr>
        <w:t xml:space="preserve"> </w:t>
      </w:r>
      <w:r w:rsidR="00A146A1" w:rsidRPr="002120B0">
        <w:rPr>
          <w:rFonts w:ascii="Arial" w:hAnsi="Arial" w:cs="Arial"/>
          <w:color w:val="000000"/>
          <w:sz w:val="18"/>
          <w:szCs w:val="18"/>
        </w:rPr>
        <w:t xml:space="preserve">и составляет </w:t>
      </w:r>
      <w:r w:rsidR="00E82CD7">
        <w:rPr>
          <w:rFonts w:ascii="Arial" w:hAnsi="Arial" w:cs="Arial"/>
          <w:sz w:val="18"/>
          <w:szCs w:val="18"/>
        </w:rPr>
        <w:t>10</w:t>
      </w:r>
      <w:r w:rsidR="00B8096C" w:rsidRPr="00B8096C">
        <w:rPr>
          <w:rFonts w:ascii="Arial" w:hAnsi="Arial" w:cs="Arial"/>
          <w:sz w:val="18"/>
          <w:szCs w:val="18"/>
        </w:rPr>
        <w:t>000</w:t>
      </w:r>
      <w:r w:rsidR="00A146A1" w:rsidRPr="002120B0">
        <w:rPr>
          <w:rFonts w:ascii="Arial" w:hAnsi="Arial" w:cs="Arial"/>
          <w:color w:val="000000"/>
          <w:sz w:val="18"/>
          <w:szCs w:val="18"/>
        </w:rPr>
        <w:t xml:space="preserve"> руб. 00 коп.  (</w:t>
      </w:r>
      <w:r w:rsidR="00E82CD7">
        <w:rPr>
          <w:rFonts w:ascii="Arial" w:hAnsi="Arial" w:cs="Arial"/>
          <w:sz w:val="18"/>
          <w:szCs w:val="18"/>
        </w:rPr>
        <w:t>десять</w:t>
      </w:r>
      <w:r w:rsidR="00307B72">
        <w:rPr>
          <w:rFonts w:ascii="Arial" w:hAnsi="Arial" w:cs="Arial"/>
          <w:color w:val="000000"/>
          <w:sz w:val="18"/>
          <w:szCs w:val="18"/>
        </w:rPr>
        <w:t xml:space="preserve"> </w:t>
      </w:r>
      <w:r w:rsidR="00A146A1" w:rsidRPr="002120B0">
        <w:rPr>
          <w:rFonts w:ascii="Arial" w:hAnsi="Arial" w:cs="Arial"/>
          <w:color w:val="000000"/>
          <w:sz w:val="18"/>
          <w:szCs w:val="18"/>
        </w:rPr>
        <w:t>тысяч рублей).</w:t>
      </w:r>
    </w:p>
    <w:p w:rsidR="0085250C" w:rsidRPr="002120B0" w:rsidRDefault="00824293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>2.</w:t>
      </w:r>
      <w:r w:rsidR="00B8096C">
        <w:rPr>
          <w:rFonts w:ascii="Arial" w:hAnsi="Arial" w:cs="Arial"/>
          <w:color w:val="000000"/>
          <w:sz w:val="18"/>
          <w:szCs w:val="18"/>
        </w:rPr>
        <w:t>2</w:t>
      </w:r>
      <w:r w:rsidRPr="002120B0">
        <w:rPr>
          <w:rFonts w:ascii="Arial" w:hAnsi="Arial" w:cs="Arial"/>
          <w:color w:val="000000"/>
          <w:sz w:val="18"/>
          <w:szCs w:val="18"/>
        </w:rPr>
        <w:t xml:space="preserve"> </w:t>
      </w:r>
      <w:r w:rsidR="00B74964" w:rsidRPr="002120B0">
        <w:rPr>
          <w:rFonts w:ascii="Arial" w:hAnsi="Arial" w:cs="Arial"/>
          <w:color w:val="000000"/>
          <w:sz w:val="18"/>
          <w:szCs w:val="18"/>
        </w:rPr>
        <w:t xml:space="preserve">Оплата </w:t>
      </w:r>
      <w:r w:rsidR="00796D36" w:rsidRPr="002120B0">
        <w:rPr>
          <w:rFonts w:ascii="Arial" w:hAnsi="Arial" w:cs="Arial"/>
          <w:color w:val="000000"/>
          <w:sz w:val="18"/>
          <w:szCs w:val="18"/>
        </w:rPr>
        <w:t>производится на расчётный счёт Исполнителя до передачи Заказчику окончательных файлов шрифта.</w:t>
      </w:r>
    </w:p>
    <w:p w:rsidR="008B571D" w:rsidRPr="002120B0" w:rsidRDefault="008B571D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</w:p>
    <w:p w:rsidR="00824293" w:rsidRPr="002120B0" w:rsidRDefault="00167FA5" w:rsidP="00301D87">
      <w:pPr>
        <w:pStyle w:val="11"/>
        <w:spacing w:line="240" w:lineRule="auto"/>
        <w:rPr>
          <w:rFonts w:ascii="Arial" w:hAnsi="Arial" w:cs="Arial"/>
          <w:b w:val="0"/>
          <w:i/>
          <w:color w:val="000000"/>
          <w:sz w:val="20"/>
          <w:szCs w:val="20"/>
        </w:rPr>
      </w:pPr>
      <w:r w:rsidRPr="002120B0">
        <w:rPr>
          <w:rFonts w:ascii="Arial" w:hAnsi="Arial" w:cs="Arial"/>
          <w:b w:val="0"/>
          <w:i/>
          <w:color w:val="000000"/>
          <w:sz w:val="20"/>
          <w:szCs w:val="20"/>
        </w:rPr>
        <w:t xml:space="preserve">3. </w:t>
      </w:r>
      <w:r w:rsidR="003D6477" w:rsidRPr="002120B0">
        <w:rPr>
          <w:rFonts w:ascii="Arial" w:hAnsi="Arial" w:cs="Arial"/>
          <w:b w:val="0"/>
          <w:i/>
          <w:color w:val="000000"/>
          <w:sz w:val="20"/>
          <w:szCs w:val="20"/>
        </w:rPr>
        <w:t>Права и о</w:t>
      </w:r>
      <w:r w:rsidR="00824293" w:rsidRPr="002120B0">
        <w:rPr>
          <w:rFonts w:ascii="Arial" w:hAnsi="Arial" w:cs="Arial"/>
          <w:b w:val="0"/>
          <w:i/>
          <w:color w:val="000000"/>
          <w:sz w:val="20"/>
          <w:szCs w:val="20"/>
        </w:rPr>
        <w:t>бяза</w:t>
      </w:r>
      <w:r w:rsidR="003D6477" w:rsidRPr="002120B0">
        <w:rPr>
          <w:rFonts w:ascii="Arial" w:hAnsi="Arial" w:cs="Arial"/>
          <w:b w:val="0"/>
          <w:i/>
          <w:color w:val="000000"/>
          <w:sz w:val="20"/>
          <w:szCs w:val="20"/>
        </w:rPr>
        <w:t xml:space="preserve">нности </w:t>
      </w:r>
      <w:r w:rsidR="00824293" w:rsidRPr="002120B0">
        <w:rPr>
          <w:rFonts w:ascii="Arial" w:hAnsi="Arial" w:cs="Arial"/>
          <w:b w:val="0"/>
          <w:i/>
          <w:color w:val="000000"/>
          <w:sz w:val="20"/>
          <w:szCs w:val="20"/>
        </w:rPr>
        <w:t>сторон</w:t>
      </w:r>
    </w:p>
    <w:p w:rsidR="00824293" w:rsidRPr="002120B0" w:rsidRDefault="00824293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>3.1. Исполнитель обязуется:</w:t>
      </w:r>
    </w:p>
    <w:p w:rsidR="00824293" w:rsidRPr="002120B0" w:rsidRDefault="003D6477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>3.1.1.</w:t>
      </w:r>
      <w:r w:rsidR="00824293" w:rsidRPr="002120B0">
        <w:rPr>
          <w:rFonts w:ascii="Arial" w:hAnsi="Arial" w:cs="Arial"/>
          <w:color w:val="000000"/>
          <w:sz w:val="18"/>
          <w:szCs w:val="18"/>
        </w:rPr>
        <w:t xml:space="preserve"> </w:t>
      </w:r>
      <w:r w:rsidRPr="002120B0">
        <w:rPr>
          <w:rFonts w:ascii="Arial" w:hAnsi="Arial" w:cs="Arial"/>
          <w:color w:val="000000"/>
          <w:sz w:val="18"/>
          <w:szCs w:val="18"/>
        </w:rPr>
        <w:t>О</w:t>
      </w:r>
      <w:r w:rsidR="00824293" w:rsidRPr="002120B0">
        <w:rPr>
          <w:rFonts w:ascii="Arial" w:hAnsi="Arial" w:cs="Arial"/>
          <w:color w:val="000000"/>
          <w:sz w:val="18"/>
          <w:szCs w:val="18"/>
        </w:rPr>
        <w:t>казывать услуги в соответствии с техническим заданием;</w:t>
      </w:r>
    </w:p>
    <w:p w:rsidR="00824293" w:rsidRPr="002120B0" w:rsidRDefault="003D6477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>3.1.2. П</w:t>
      </w:r>
      <w:r w:rsidR="00824293" w:rsidRPr="002120B0">
        <w:rPr>
          <w:rFonts w:ascii="Arial" w:hAnsi="Arial" w:cs="Arial"/>
          <w:color w:val="000000"/>
          <w:sz w:val="18"/>
          <w:szCs w:val="18"/>
        </w:rPr>
        <w:t>редоставлять Заказчику промежуточные результаты работы для контроля за соблюдением сроков и качества выполненных работ;</w:t>
      </w:r>
    </w:p>
    <w:p w:rsidR="00824293" w:rsidRPr="002120B0" w:rsidRDefault="003D6477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>3.1.3.</w:t>
      </w:r>
      <w:r w:rsidR="00F05C06" w:rsidRPr="002120B0">
        <w:rPr>
          <w:rFonts w:ascii="Arial" w:hAnsi="Arial" w:cs="Arial"/>
          <w:color w:val="000000"/>
          <w:sz w:val="18"/>
          <w:szCs w:val="18"/>
        </w:rPr>
        <w:t xml:space="preserve"> </w:t>
      </w:r>
      <w:r w:rsidRPr="002120B0">
        <w:rPr>
          <w:rFonts w:ascii="Arial" w:hAnsi="Arial" w:cs="Arial"/>
          <w:color w:val="000000"/>
          <w:sz w:val="18"/>
          <w:szCs w:val="18"/>
        </w:rPr>
        <w:t>О</w:t>
      </w:r>
      <w:r w:rsidR="00824293" w:rsidRPr="002120B0">
        <w:rPr>
          <w:rFonts w:ascii="Arial" w:hAnsi="Arial" w:cs="Arial"/>
          <w:color w:val="000000"/>
          <w:sz w:val="18"/>
          <w:szCs w:val="18"/>
        </w:rPr>
        <w:t xml:space="preserve">существить доработку </w:t>
      </w:r>
      <w:r w:rsidR="00796D36" w:rsidRPr="002120B0">
        <w:rPr>
          <w:rFonts w:ascii="Arial" w:hAnsi="Arial" w:cs="Arial"/>
          <w:color w:val="000000"/>
          <w:sz w:val="18"/>
          <w:szCs w:val="18"/>
        </w:rPr>
        <w:t>шрифта</w:t>
      </w:r>
      <w:r w:rsidR="00824293" w:rsidRPr="002120B0">
        <w:rPr>
          <w:rFonts w:ascii="Arial" w:hAnsi="Arial" w:cs="Arial"/>
          <w:color w:val="000000"/>
          <w:sz w:val="18"/>
          <w:szCs w:val="18"/>
        </w:rPr>
        <w:t xml:space="preserve"> в случае вынесения замечаний в результате рассмотрения его Заказчиком, но в пределах технического задания </w:t>
      </w:r>
    </w:p>
    <w:p w:rsidR="00824293" w:rsidRPr="002120B0" w:rsidRDefault="003D6477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>3.1.4. П</w:t>
      </w:r>
      <w:r w:rsidR="00824293" w:rsidRPr="002120B0">
        <w:rPr>
          <w:rFonts w:ascii="Arial" w:hAnsi="Arial" w:cs="Arial"/>
          <w:color w:val="000000"/>
          <w:sz w:val="18"/>
          <w:szCs w:val="18"/>
        </w:rPr>
        <w:t>ередать выполненные работы Заказчику</w:t>
      </w:r>
      <w:r w:rsidR="0052648D" w:rsidRPr="002120B0">
        <w:rPr>
          <w:rFonts w:ascii="Arial" w:hAnsi="Arial" w:cs="Arial"/>
          <w:color w:val="000000"/>
          <w:sz w:val="18"/>
          <w:szCs w:val="18"/>
        </w:rPr>
        <w:t xml:space="preserve"> по окончании работ и полной оплате по электронной почте</w:t>
      </w:r>
      <w:r w:rsidR="00264C8F" w:rsidRPr="002120B0">
        <w:rPr>
          <w:rFonts w:ascii="Arial" w:hAnsi="Arial" w:cs="Arial"/>
          <w:color w:val="000000"/>
          <w:sz w:val="18"/>
          <w:szCs w:val="18"/>
        </w:rPr>
        <w:t>.</w:t>
      </w:r>
    </w:p>
    <w:p w:rsidR="00824293" w:rsidRPr="002120B0" w:rsidRDefault="00824293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>3.2. Заказчик обязуется:</w:t>
      </w:r>
    </w:p>
    <w:p w:rsidR="00796D36" w:rsidRPr="002120B0" w:rsidRDefault="003D6477" w:rsidP="00301D87">
      <w:pPr>
        <w:pStyle w:val="0"/>
        <w:spacing w:line="240" w:lineRule="auto"/>
        <w:jc w:val="left"/>
        <w:rPr>
          <w:rFonts w:ascii="Arial" w:hAnsi="Arial" w:cs="Arial"/>
          <w:sz w:val="18"/>
          <w:szCs w:val="18"/>
          <w:lang w:val="ru-RU"/>
        </w:rPr>
      </w:pPr>
      <w:r w:rsidRPr="002120B0">
        <w:rPr>
          <w:rFonts w:ascii="Arial" w:hAnsi="Arial" w:cs="Arial"/>
          <w:color w:val="000000"/>
          <w:sz w:val="18"/>
          <w:szCs w:val="18"/>
          <w:lang w:val="ru-RU"/>
        </w:rPr>
        <w:t>3.2.1. П</w:t>
      </w:r>
      <w:r w:rsidR="00796D36" w:rsidRPr="002120B0">
        <w:rPr>
          <w:rFonts w:ascii="Arial" w:hAnsi="Arial" w:cs="Arial"/>
          <w:sz w:val="18"/>
          <w:szCs w:val="18"/>
          <w:lang w:val="ru-RU"/>
        </w:rPr>
        <w:t>редоставить Исполнителю техническое задание в текстовом и, в случае необходимости, графическом виде. Техническое задание составляется Заказчиком самостоятельно в произвольной форме. Заказчик отвечает за содержание (грамматику, стилистику, достоверность</w:t>
      </w:r>
      <w:r w:rsidR="00264C8F" w:rsidRPr="002120B0">
        <w:rPr>
          <w:rFonts w:ascii="Arial" w:hAnsi="Arial" w:cs="Arial"/>
          <w:sz w:val="18"/>
          <w:szCs w:val="18"/>
          <w:lang w:val="ru-RU"/>
        </w:rPr>
        <w:t xml:space="preserve"> и </w:t>
      </w:r>
      <w:r w:rsidR="00796D36" w:rsidRPr="002120B0">
        <w:rPr>
          <w:rFonts w:ascii="Arial" w:hAnsi="Arial" w:cs="Arial"/>
          <w:sz w:val="18"/>
          <w:szCs w:val="18"/>
          <w:lang w:val="ru-RU"/>
        </w:rPr>
        <w:t>законность) переданного Исполнителю технического задания.</w:t>
      </w:r>
    </w:p>
    <w:p w:rsidR="00824293" w:rsidRPr="002120B0" w:rsidRDefault="003D6477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>3.2.2. П</w:t>
      </w:r>
      <w:r w:rsidR="00824293" w:rsidRPr="002120B0">
        <w:rPr>
          <w:rFonts w:ascii="Arial" w:hAnsi="Arial" w:cs="Arial"/>
          <w:color w:val="000000"/>
          <w:sz w:val="18"/>
          <w:szCs w:val="18"/>
        </w:rPr>
        <w:t>ринимать к рассмотрению представленную Исполнителем работу</w:t>
      </w:r>
      <w:r w:rsidR="00FF20F4" w:rsidRPr="002120B0">
        <w:rPr>
          <w:rFonts w:ascii="Arial" w:hAnsi="Arial" w:cs="Arial"/>
          <w:color w:val="000000"/>
          <w:sz w:val="18"/>
          <w:szCs w:val="18"/>
        </w:rPr>
        <w:t xml:space="preserve"> по электронной почте или в сети Интернет</w:t>
      </w:r>
      <w:r w:rsidR="00623B05" w:rsidRPr="002120B0">
        <w:rPr>
          <w:rFonts w:ascii="Arial" w:hAnsi="Arial" w:cs="Arial"/>
          <w:color w:val="000000"/>
          <w:sz w:val="18"/>
          <w:szCs w:val="18"/>
        </w:rPr>
        <w:t>,</w:t>
      </w:r>
      <w:r w:rsidR="00F508C1" w:rsidRPr="002120B0">
        <w:rPr>
          <w:rFonts w:ascii="Arial" w:hAnsi="Arial" w:cs="Arial"/>
          <w:color w:val="000000"/>
          <w:sz w:val="18"/>
          <w:szCs w:val="18"/>
        </w:rPr>
        <w:t xml:space="preserve"> и</w:t>
      </w:r>
      <w:r w:rsidR="00FF20F4" w:rsidRPr="002120B0">
        <w:rPr>
          <w:rFonts w:ascii="Arial" w:hAnsi="Arial" w:cs="Arial"/>
          <w:color w:val="000000"/>
          <w:sz w:val="18"/>
          <w:szCs w:val="18"/>
        </w:rPr>
        <w:t xml:space="preserve"> </w:t>
      </w:r>
      <w:r w:rsidR="00824293" w:rsidRPr="002120B0">
        <w:rPr>
          <w:rFonts w:ascii="Arial" w:hAnsi="Arial" w:cs="Arial"/>
          <w:color w:val="000000"/>
          <w:sz w:val="18"/>
          <w:szCs w:val="18"/>
        </w:rPr>
        <w:t>в течение 2 рабочих дней информировать Исполнителя о принятом решении;</w:t>
      </w:r>
    </w:p>
    <w:p w:rsidR="00824293" w:rsidRPr="002120B0" w:rsidRDefault="003D6477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>3.2.3. О</w:t>
      </w:r>
      <w:r w:rsidR="00824293" w:rsidRPr="002120B0">
        <w:rPr>
          <w:rFonts w:ascii="Arial" w:hAnsi="Arial" w:cs="Arial"/>
          <w:color w:val="000000"/>
          <w:sz w:val="18"/>
          <w:szCs w:val="18"/>
        </w:rPr>
        <w:t>платить оказываемые ему услуги в порядке, который указан в п.2 настоящего Договора.</w:t>
      </w:r>
    </w:p>
    <w:p w:rsidR="003D6477" w:rsidRPr="002120B0" w:rsidRDefault="003D6477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 xml:space="preserve">2.2.3. При выполнении работ раньше предусмотренного договором срока принять и оплатить их. </w:t>
      </w:r>
    </w:p>
    <w:p w:rsidR="003D6477" w:rsidRPr="002120B0" w:rsidRDefault="003D6477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>3.3. Исполнитель имеет право сдать предусмотренные данным договором услуги досрочно</w:t>
      </w:r>
      <w:r w:rsidR="00264C8F" w:rsidRPr="002120B0">
        <w:rPr>
          <w:rFonts w:ascii="Arial" w:hAnsi="Arial" w:cs="Arial"/>
          <w:color w:val="000000"/>
          <w:sz w:val="18"/>
          <w:szCs w:val="18"/>
        </w:rPr>
        <w:t>.</w:t>
      </w:r>
    </w:p>
    <w:p w:rsidR="003D6477" w:rsidRPr="002120B0" w:rsidRDefault="003D6477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>3.3.</w:t>
      </w:r>
      <w:r w:rsidR="005823FF" w:rsidRPr="002120B0">
        <w:rPr>
          <w:rFonts w:ascii="Arial" w:hAnsi="Arial" w:cs="Arial"/>
          <w:color w:val="000000"/>
          <w:sz w:val="18"/>
          <w:szCs w:val="18"/>
        </w:rPr>
        <w:t xml:space="preserve">1 </w:t>
      </w:r>
      <w:r w:rsidRPr="002120B0">
        <w:rPr>
          <w:rFonts w:ascii="Arial" w:hAnsi="Arial" w:cs="Arial"/>
          <w:color w:val="000000"/>
          <w:sz w:val="18"/>
          <w:szCs w:val="18"/>
        </w:rPr>
        <w:t>Исполнитель имеет право</w:t>
      </w:r>
      <w:r w:rsidR="00264C8F" w:rsidRPr="002120B0">
        <w:rPr>
          <w:rFonts w:ascii="Arial" w:hAnsi="Arial" w:cs="Arial"/>
          <w:color w:val="000000"/>
          <w:sz w:val="18"/>
          <w:szCs w:val="18"/>
        </w:rPr>
        <w:t xml:space="preserve"> </w:t>
      </w:r>
      <w:r w:rsidRPr="002120B0">
        <w:rPr>
          <w:rFonts w:ascii="Arial" w:hAnsi="Arial" w:cs="Arial"/>
          <w:color w:val="000000"/>
          <w:sz w:val="18"/>
          <w:szCs w:val="18"/>
        </w:rPr>
        <w:t>приостановить исполнение заказанных работ в случае их несвоевременной оплаты Заказчиком.</w:t>
      </w:r>
    </w:p>
    <w:p w:rsidR="003D6477" w:rsidRPr="002120B0" w:rsidRDefault="003D6477" w:rsidP="00301D87">
      <w:pPr>
        <w:pStyle w:val="7"/>
        <w:jc w:val="left"/>
        <w:rPr>
          <w:rStyle w:val="TimesNewRoman12pt0"/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>3.4. Заказчик имеет право</w:t>
      </w:r>
      <w:r w:rsidR="00264C8F" w:rsidRPr="002120B0">
        <w:rPr>
          <w:rFonts w:ascii="Arial" w:hAnsi="Arial" w:cs="Arial"/>
          <w:color w:val="000000"/>
          <w:sz w:val="18"/>
          <w:szCs w:val="18"/>
        </w:rPr>
        <w:t xml:space="preserve"> </w:t>
      </w:r>
      <w:r w:rsidRPr="002120B0">
        <w:rPr>
          <w:rStyle w:val="TimesNewRoman12pt0"/>
          <w:rFonts w:ascii="Arial" w:hAnsi="Arial" w:cs="Arial"/>
          <w:color w:val="000000"/>
          <w:sz w:val="18"/>
          <w:szCs w:val="18"/>
        </w:rPr>
        <w:t xml:space="preserve">проверять ход и качество выполнения работ, не вмешиваясь в деятельность </w:t>
      </w:r>
      <w:r w:rsidRPr="002120B0">
        <w:rPr>
          <w:rFonts w:ascii="Arial" w:hAnsi="Arial" w:cs="Arial"/>
          <w:color w:val="000000"/>
          <w:sz w:val="18"/>
          <w:szCs w:val="18"/>
        </w:rPr>
        <w:t>Исполнителя</w:t>
      </w:r>
      <w:r w:rsidRPr="002120B0">
        <w:rPr>
          <w:rStyle w:val="TimesNewRoman12pt0"/>
          <w:rFonts w:ascii="Arial" w:hAnsi="Arial" w:cs="Arial"/>
          <w:color w:val="000000"/>
          <w:sz w:val="18"/>
          <w:szCs w:val="18"/>
        </w:rPr>
        <w:t>.</w:t>
      </w:r>
    </w:p>
    <w:p w:rsidR="003D6477" w:rsidRPr="002120B0" w:rsidRDefault="003D6477" w:rsidP="00301D87">
      <w:pPr>
        <w:pStyle w:val="7"/>
        <w:jc w:val="left"/>
        <w:rPr>
          <w:rFonts w:ascii="Arial" w:hAnsi="Arial" w:cs="Arial"/>
          <w:color w:val="000000"/>
          <w:szCs w:val="20"/>
        </w:rPr>
      </w:pPr>
    </w:p>
    <w:p w:rsidR="00824293" w:rsidRPr="002120B0" w:rsidRDefault="005823FF" w:rsidP="00301D87">
      <w:pPr>
        <w:pStyle w:val="11"/>
        <w:spacing w:line="240" w:lineRule="auto"/>
        <w:rPr>
          <w:rFonts w:ascii="Arial" w:hAnsi="Arial" w:cs="Arial"/>
          <w:b w:val="0"/>
          <w:i/>
          <w:color w:val="000000"/>
          <w:sz w:val="20"/>
          <w:szCs w:val="20"/>
        </w:rPr>
      </w:pPr>
      <w:r w:rsidRPr="002120B0">
        <w:rPr>
          <w:rFonts w:ascii="Arial" w:hAnsi="Arial" w:cs="Arial"/>
          <w:b w:val="0"/>
          <w:i/>
          <w:color w:val="000000"/>
          <w:sz w:val="20"/>
          <w:szCs w:val="20"/>
        </w:rPr>
        <w:t xml:space="preserve">4.  </w:t>
      </w:r>
      <w:r w:rsidR="00824293" w:rsidRPr="002120B0">
        <w:rPr>
          <w:rFonts w:ascii="Arial" w:hAnsi="Arial" w:cs="Arial"/>
          <w:b w:val="0"/>
          <w:i/>
          <w:color w:val="000000"/>
          <w:sz w:val="20"/>
          <w:szCs w:val="20"/>
        </w:rPr>
        <w:t>Порядок выполнения и сдачи-приемки работ</w:t>
      </w:r>
      <w:r w:rsidR="00FF20F4" w:rsidRPr="002120B0">
        <w:rPr>
          <w:rFonts w:ascii="Arial" w:hAnsi="Arial" w:cs="Arial"/>
          <w:b w:val="0"/>
          <w:i/>
          <w:color w:val="000000"/>
          <w:sz w:val="20"/>
          <w:szCs w:val="20"/>
        </w:rPr>
        <w:t>.</w:t>
      </w:r>
    </w:p>
    <w:p w:rsidR="00BE01A4" w:rsidRPr="002120B0" w:rsidRDefault="00824293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>4.1. Исполнитель начинает выполнен</w:t>
      </w:r>
      <w:r w:rsidR="00264C8F" w:rsidRPr="002120B0">
        <w:rPr>
          <w:rFonts w:ascii="Arial" w:hAnsi="Arial" w:cs="Arial"/>
          <w:color w:val="000000"/>
          <w:sz w:val="18"/>
          <w:szCs w:val="18"/>
        </w:rPr>
        <w:t>ие работ по настоящему Договору после его подписания.</w:t>
      </w:r>
    </w:p>
    <w:p w:rsidR="00CF40EA" w:rsidRPr="002120B0" w:rsidRDefault="00CF40EA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>4.1.</w:t>
      </w:r>
      <w:r w:rsidR="00960A0C">
        <w:rPr>
          <w:rFonts w:ascii="Arial" w:hAnsi="Arial" w:cs="Arial"/>
          <w:color w:val="000000"/>
          <w:sz w:val="18"/>
          <w:szCs w:val="18"/>
        </w:rPr>
        <w:t>2</w:t>
      </w:r>
      <w:r w:rsidRPr="002120B0">
        <w:rPr>
          <w:rFonts w:ascii="Arial" w:hAnsi="Arial" w:cs="Arial"/>
          <w:color w:val="000000"/>
          <w:sz w:val="18"/>
          <w:szCs w:val="18"/>
        </w:rPr>
        <w:t xml:space="preserve">. Программирование </w:t>
      </w:r>
      <w:r w:rsidR="00264C8F" w:rsidRPr="002120B0">
        <w:rPr>
          <w:rFonts w:ascii="Arial" w:hAnsi="Arial" w:cs="Arial"/>
          <w:color w:val="000000"/>
          <w:sz w:val="18"/>
          <w:szCs w:val="18"/>
        </w:rPr>
        <w:t>шрифта (</w:t>
      </w:r>
      <w:r w:rsidR="00D7104C" w:rsidRPr="002120B0">
        <w:rPr>
          <w:rFonts w:ascii="Arial" w:hAnsi="Arial" w:cs="Arial"/>
          <w:color w:val="000000"/>
          <w:sz w:val="18"/>
          <w:szCs w:val="18"/>
          <w:lang w:val="en-US"/>
        </w:rPr>
        <w:t>Open</w:t>
      </w:r>
      <w:r w:rsidR="00D7104C" w:rsidRPr="002120B0">
        <w:rPr>
          <w:rFonts w:ascii="Arial" w:hAnsi="Arial" w:cs="Arial"/>
          <w:color w:val="000000"/>
          <w:sz w:val="18"/>
          <w:szCs w:val="18"/>
        </w:rPr>
        <w:t xml:space="preserve"> </w:t>
      </w:r>
      <w:r w:rsidR="00D7104C" w:rsidRPr="002120B0">
        <w:rPr>
          <w:rFonts w:ascii="Arial" w:hAnsi="Arial" w:cs="Arial"/>
          <w:color w:val="000000"/>
          <w:sz w:val="18"/>
          <w:szCs w:val="18"/>
          <w:lang w:val="en-US"/>
        </w:rPr>
        <w:t>Type</w:t>
      </w:r>
      <w:r w:rsidR="00264C8F" w:rsidRPr="002120B0">
        <w:rPr>
          <w:rFonts w:ascii="Arial" w:hAnsi="Arial" w:cs="Arial"/>
          <w:color w:val="000000"/>
          <w:sz w:val="18"/>
          <w:szCs w:val="18"/>
        </w:rPr>
        <w:t>)</w:t>
      </w:r>
      <w:r w:rsidRPr="002120B0">
        <w:rPr>
          <w:rFonts w:ascii="Arial" w:hAnsi="Arial" w:cs="Arial"/>
          <w:color w:val="000000"/>
          <w:sz w:val="18"/>
          <w:szCs w:val="18"/>
        </w:rPr>
        <w:t xml:space="preserve"> выполняется </w:t>
      </w:r>
      <w:r w:rsidR="00A146A1" w:rsidRPr="002120B0">
        <w:rPr>
          <w:rFonts w:ascii="Arial" w:hAnsi="Arial" w:cs="Arial"/>
          <w:color w:val="000000"/>
          <w:sz w:val="18"/>
          <w:szCs w:val="18"/>
        </w:rPr>
        <w:t xml:space="preserve">в соответствии </w:t>
      </w:r>
      <w:r w:rsidR="002120B0">
        <w:rPr>
          <w:rFonts w:ascii="Arial" w:hAnsi="Arial" w:cs="Arial"/>
          <w:color w:val="000000"/>
          <w:sz w:val="18"/>
          <w:szCs w:val="18"/>
        </w:rPr>
        <w:t>с поставленным ТЗ.</w:t>
      </w:r>
    </w:p>
    <w:p w:rsidR="00824293" w:rsidRPr="002120B0" w:rsidRDefault="00784961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 xml:space="preserve">4.2 Окончание </w:t>
      </w:r>
      <w:r w:rsidR="00B802C4" w:rsidRPr="002120B0">
        <w:rPr>
          <w:rFonts w:ascii="Arial" w:hAnsi="Arial" w:cs="Arial"/>
          <w:color w:val="000000"/>
          <w:sz w:val="18"/>
          <w:szCs w:val="18"/>
        </w:rPr>
        <w:t>разр</w:t>
      </w:r>
      <w:r w:rsidR="00D7104C" w:rsidRPr="002120B0">
        <w:rPr>
          <w:rFonts w:ascii="Arial" w:hAnsi="Arial" w:cs="Arial"/>
          <w:color w:val="000000"/>
          <w:sz w:val="18"/>
          <w:szCs w:val="18"/>
        </w:rPr>
        <w:t>а</w:t>
      </w:r>
      <w:r w:rsidR="00B802C4" w:rsidRPr="002120B0">
        <w:rPr>
          <w:rFonts w:ascii="Arial" w:hAnsi="Arial" w:cs="Arial"/>
          <w:color w:val="000000"/>
          <w:sz w:val="18"/>
          <w:szCs w:val="18"/>
        </w:rPr>
        <w:t>ботки шрифта</w:t>
      </w:r>
      <w:r w:rsidR="00824293" w:rsidRPr="002120B0">
        <w:rPr>
          <w:rFonts w:ascii="Arial" w:hAnsi="Arial" w:cs="Arial"/>
          <w:color w:val="000000"/>
          <w:sz w:val="18"/>
          <w:szCs w:val="18"/>
        </w:rPr>
        <w:t xml:space="preserve"> </w:t>
      </w:r>
      <w:r w:rsidR="003D6477" w:rsidRPr="002120B0">
        <w:rPr>
          <w:rFonts w:ascii="Arial" w:hAnsi="Arial" w:cs="Arial"/>
          <w:color w:val="000000"/>
          <w:sz w:val="18"/>
          <w:szCs w:val="18"/>
        </w:rPr>
        <w:t>через</w:t>
      </w:r>
      <w:r w:rsidR="00824293" w:rsidRPr="002120B0">
        <w:rPr>
          <w:rFonts w:ascii="Arial" w:hAnsi="Arial" w:cs="Arial"/>
          <w:color w:val="000000"/>
          <w:sz w:val="18"/>
          <w:szCs w:val="18"/>
        </w:rPr>
        <w:t xml:space="preserve"> </w:t>
      </w:r>
      <w:r w:rsidR="00E9330E">
        <w:rPr>
          <w:rFonts w:ascii="Arial" w:hAnsi="Arial" w:cs="Arial"/>
          <w:color w:val="000000"/>
          <w:sz w:val="18"/>
          <w:szCs w:val="18"/>
        </w:rPr>
        <w:t>5</w:t>
      </w:r>
      <w:r w:rsidR="00824293" w:rsidRPr="002120B0">
        <w:rPr>
          <w:rFonts w:ascii="Arial" w:hAnsi="Arial" w:cs="Arial"/>
          <w:sz w:val="18"/>
          <w:szCs w:val="18"/>
        </w:rPr>
        <w:t xml:space="preserve"> </w:t>
      </w:r>
      <w:r w:rsidR="00824293" w:rsidRPr="002120B0">
        <w:rPr>
          <w:rFonts w:ascii="Arial" w:hAnsi="Arial" w:cs="Arial"/>
          <w:color w:val="000000"/>
          <w:sz w:val="18"/>
          <w:szCs w:val="18"/>
        </w:rPr>
        <w:t>д</w:t>
      </w:r>
      <w:r w:rsidR="003D6477" w:rsidRPr="002120B0">
        <w:rPr>
          <w:rFonts w:ascii="Arial" w:hAnsi="Arial" w:cs="Arial"/>
          <w:color w:val="000000"/>
          <w:sz w:val="18"/>
          <w:szCs w:val="18"/>
        </w:rPr>
        <w:t>н</w:t>
      </w:r>
      <w:r w:rsidR="00E9330E">
        <w:rPr>
          <w:rFonts w:ascii="Arial" w:hAnsi="Arial" w:cs="Arial"/>
          <w:color w:val="000000"/>
          <w:sz w:val="18"/>
          <w:szCs w:val="18"/>
        </w:rPr>
        <w:t>ей</w:t>
      </w:r>
      <w:r w:rsidR="00824293" w:rsidRPr="002120B0">
        <w:rPr>
          <w:rFonts w:ascii="Arial" w:hAnsi="Arial" w:cs="Arial"/>
          <w:color w:val="000000"/>
          <w:sz w:val="18"/>
          <w:szCs w:val="18"/>
        </w:rPr>
        <w:t xml:space="preserve"> после </w:t>
      </w:r>
      <w:r w:rsidR="00273972" w:rsidRPr="002120B0">
        <w:rPr>
          <w:rFonts w:ascii="Arial" w:hAnsi="Arial" w:cs="Arial"/>
          <w:color w:val="000000"/>
          <w:sz w:val="18"/>
          <w:szCs w:val="18"/>
        </w:rPr>
        <w:t>получения предоплаты</w:t>
      </w:r>
      <w:r w:rsidRPr="002120B0">
        <w:rPr>
          <w:rFonts w:ascii="Arial" w:hAnsi="Arial" w:cs="Arial"/>
          <w:color w:val="000000"/>
          <w:sz w:val="18"/>
          <w:szCs w:val="18"/>
        </w:rPr>
        <w:t>,</w:t>
      </w:r>
      <w:r w:rsidR="00273972" w:rsidRPr="002120B0">
        <w:rPr>
          <w:rFonts w:ascii="Arial" w:hAnsi="Arial" w:cs="Arial"/>
          <w:color w:val="000000"/>
          <w:sz w:val="18"/>
          <w:szCs w:val="18"/>
        </w:rPr>
        <w:t xml:space="preserve"> </w:t>
      </w:r>
      <w:r w:rsidR="00824293" w:rsidRPr="002120B0">
        <w:rPr>
          <w:rFonts w:ascii="Arial" w:hAnsi="Arial" w:cs="Arial"/>
          <w:color w:val="000000"/>
          <w:sz w:val="18"/>
          <w:szCs w:val="18"/>
        </w:rPr>
        <w:t>с правом досрочного выполнения.</w:t>
      </w:r>
    </w:p>
    <w:p w:rsidR="00824293" w:rsidRPr="002120B0" w:rsidRDefault="00824293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 xml:space="preserve">4.3. По завершении работ по настоящему Договору Исполнитель </w:t>
      </w:r>
      <w:r w:rsidR="00D74084" w:rsidRPr="002120B0">
        <w:rPr>
          <w:rFonts w:ascii="Arial" w:hAnsi="Arial" w:cs="Arial"/>
          <w:color w:val="000000"/>
          <w:sz w:val="18"/>
          <w:szCs w:val="18"/>
        </w:rPr>
        <w:t>уведомляет</w:t>
      </w:r>
      <w:r w:rsidRPr="002120B0">
        <w:rPr>
          <w:rFonts w:ascii="Arial" w:hAnsi="Arial" w:cs="Arial"/>
          <w:color w:val="000000"/>
          <w:sz w:val="18"/>
          <w:szCs w:val="18"/>
        </w:rPr>
        <w:t xml:space="preserve"> Заказчик</w:t>
      </w:r>
      <w:r w:rsidR="00D74084" w:rsidRPr="002120B0">
        <w:rPr>
          <w:rFonts w:ascii="Arial" w:hAnsi="Arial" w:cs="Arial"/>
          <w:color w:val="000000"/>
          <w:sz w:val="18"/>
          <w:szCs w:val="18"/>
        </w:rPr>
        <w:t>а</w:t>
      </w:r>
      <w:r w:rsidRPr="002120B0">
        <w:rPr>
          <w:rFonts w:ascii="Arial" w:hAnsi="Arial" w:cs="Arial"/>
          <w:color w:val="000000"/>
          <w:sz w:val="18"/>
          <w:szCs w:val="18"/>
        </w:rPr>
        <w:t xml:space="preserve"> </w:t>
      </w:r>
      <w:r w:rsidR="00906F0C" w:rsidRPr="002120B0">
        <w:rPr>
          <w:rFonts w:ascii="Arial" w:hAnsi="Arial" w:cs="Arial"/>
          <w:color w:val="000000"/>
          <w:sz w:val="18"/>
          <w:szCs w:val="18"/>
        </w:rPr>
        <w:t>о выполненной работе,</w:t>
      </w:r>
      <w:r w:rsidRPr="002120B0">
        <w:rPr>
          <w:rFonts w:ascii="Arial" w:hAnsi="Arial" w:cs="Arial"/>
          <w:color w:val="000000"/>
          <w:sz w:val="18"/>
          <w:szCs w:val="18"/>
        </w:rPr>
        <w:t xml:space="preserve"> котор</w:t>
      </w:r>
      <w:r w:rsidR="00906F0C" w:rsidRPr="002120B0">
        <w:rPr>
          <w:rFonts w:ascii="Arial" w:hAnsi="Arial" w:cs="Arial"/>
          <w:color w:val="000000"/>
          <w:sz w:val="18"/>
          <w:szCs w:val="18"/>
        </w:rPr>
        <w:t>ую</w:t>
      </w:r>
      <w:r w:rsidRPr="002120B0">
        <w:rPr>
          <w:rFonts w:ascii="Arial" w:hAnsi="Arial" w:cs="Arial"/>
          <w:color w:val="000000"/>
          <w:sz w:val="18"/>
          <w:szCs w:val="18"/>
        </w:rPr>
        <w:t xml:space="preserve"> Заказчик утверждает в течение двух дней с момента его получения</w:t>
      </w:r>
      <w:r w:rsidR="0052648D" w:rsidRPr="002120B0">
        <w:rPr>
          <w:rFonts w:ascii="Arial" w:hAnsi="Arial" w:cs="Arial"/>
          <w:color w:val="000000"/>
          <w:sz w:val="18"/>
          <w:szCs w:val="18"/>
        </w:rPr>
        <w:t xml:space="preserve"> и производит окончательную оплату работ в соответствии с п.2.2. настоящего договора </w:t>
      </w:r>
      <w:r w:rsidRPr="002120B0">
        <w:rPr>
          <w:rFonts w:ascii="Arial" w:hAnsi="Arial" w:cs="Arial"/>
          <w:color w:val="000000"/>
          <w:sz w:val="18"/>
          <w:szCs w:val="18"/>
        </w:rPr>
        <w:t>или дает мотивированный отказ от приемки работ.</w:t>
      </w:r>
    </w:p>
    <w:p w:rsidR="00F8511D" w:rsidDel="00B22707" w:rsidRDefault="00824293" w:rsidP="00301D87">
      <w:pPr>
        <w:pStyle w:val="7"/>
        <w:jc w:val="left"/>
        <w:rPr>
          <w:del w:id="7" w:author="Антон Князев" w:date="2021-08-31T14:55:00Z"/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 xml:space="preserve">4.4. В случае мотивированного отказа Заказчика от приемки работ сторонами </w:t>
      </w:r>
      <w:r w:rsidR="008130E5" w:rsidRPr="002120B0">
        <w:rPr>
          <w:rFonts w:ascii="Arial" w:hAnsi="Arial" w:cs="Arial"/>
          <w:color w:val="000000"/>
          <w:sz w:val="18"/>
          <w:szCs w:val="18"/>
        </w:rPr>
        <w:t>внос</w:t>
      </w:r>
      <w:r w:rsidR="008B571D" w:rsidRPr="002120B0">
        <w:rPr>
          <w:rFonts w:ascii="Arial" w:hAnsi="Arial" w:cs="Arial"/>
          <w:color w:val="000000"/>
          <w:sz w:val="18"/>
          <w:szCs w:val="18"/>
        </w:rPr>
        <w:t>я</w:t>
      </w:r>
      <w:r w:rsidR="008130E5" w:rsidRPr="002120B0">
        <w:rPr>
          <w:rFonts w:ascii="Arial" w:hAnsi="Arial" w:cs="Arial"/>
          <w:color w:val="000000"/>
          <w:sz w:val="18"/>
          <w:szCs w:val="18"/>
        </w:rPr>
        <w:t>тся</w:t>
      </w:r>
      <w:r w:rsidRPr="002120B0">
        <w:rPr>
          <w:rFonts w:ascii="Arial" w:hAnsi="Arial" w:cs="Arial"/>
          <w:color w:val="000000"/>
          <w:sz w:val="18"/>
          <w:szCs w:val="18"/>
        </w:rPr>
        <w:t xml:space="preserve"> </w:t>
      </w:r>
      <w:r w:rsidR="008B571D" w:rsidRPr="002120B0">
        <w:rPr>
          <w:rFonts w:ascii="Arial" w:hAnsi="Arial" w:cs="Arial"/>
          <w:color w:val="000000"/>
          <w:sz w:val="18"/>
          <w:szCs w:val="18"/>
        </w:rPr>
        <w:t xml:space="preserve">необходимые </w:t>
      </w:r>
      <w:r w:rsidR="00E9330E">
        <w:rPr>
          <w:rFonts w:ascii="Arial" w:hAnsi="Arial" w:cs="Arial"/>
          <w:color w:val="000000"/>
          <w:sz w:val="18"/>
          <w:szCs w:val="18"/>
        </w:rPr>
        <w:t>правки</w:t>
      </w:r>
      <w:r w:rsidR="008B571D" w:rsidRPr="002120B0">
        <w:rPr>
          <w:rFonts w:ascii="Arial" w:hAnsi="Arial" w:cs="Arial"/>
          <w:color w:val="000000"/>
          <w:sz w:val="18"/>
          <w:szCs w:val="18"/>
        </w:rPr>
        <w:t xml:space="preserve"> и сроки их выполнения </w:t>
      </w:r>
      <w:r w:rsidR="008130E5" w:rsidRPr="002120B0">
        <w:rPr>
          <w:rFonts w:ascii="Arial" w:hAnsi="Arial" w:cs="Arial"/>
          <w:color w:val="000000"/>
          <w:sz w:val="18"/>
          <w:szCs w:val="18"/>
        </w:rPr>
        <w:t xml:space="preserve">в </w:t>
      </w:r>
      <w:r w:rsidR="008B571D" w:rsidRPr="002120B0">
        <w:rPr>
          <w:rFonts w:ascii="Arial" w:hAnsi="Arial" w:cs="Arial"/>
          <w:color w:val="000000"/>
          <w:sz w:val="18"/>
          <w:szCs w:val="18"/>
        </w:rPr>
        <w:t>ТЗ.</w:t>
      </w:r>
    </w:p>
    <w:p w:rsidR="00B22707" w:rsidRDefault="00B22707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</w:p>
    <w:p w:rsidR="00B22707" w:rsidRPr="002120B0" w:rsidRDefault="00B22707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</w:p>
    <w:p w:rsidR="00824293" w:rsidRPr="002120B0" w:rsidRDefault="003D6477" w:rsidP="00301D87">
      <w:pPr>
        <w:pStyle w:val="11"/>
        <w:spacing w:line="240" w:lineRule="auto"/>
        <w:rPr>
          <w:rFonts w:ascii="Arial" w:hAnsi="Arial" w:cs="Arial"/>
          <w:b w:val="0"/>
          <w:i/>
          <w:color w:val="000000"/>
          <w:sz w:val="20"/>
          <w:szCs w:val="20"/>
        </w:rPr>
      </w:pPr>
      <w:r w:rsidRPr="002120B0">
        <w:rPr>
          <w:rFonts w:ascii="Arial" w:hAnsi="Arial" w:cs="Arial"/>
          <w:b w:val="0"/>
          <w:i/>
          <w:color w:val="000000"/>
          <w:sz w:val="20"/>
          <w:szCs w:val="20"/>
        </w:rPr>
        <w:t>5</w:t>
      </w:r>
      <w:r w:rsidR="00824293" w:rsidRPr="002120B0">
        <w:rPr>
          <w:rFonts w:ascii="Arial" w:hAnsi="Arial" w:cs="Arial"/>
          <w:b w:val="0"/>
          <w:i/>
          <w:color w:val="000000"/>
          <w:sz w:val="20"/>
          <w:szCs w:val="20"/>
        </w:rPr>
        <w:t>. Ответственность сторон</w:t>
      </w:r>
    </w:p>
    <w:p w:rsidR="00824293" w:rsidRPr="002120B0" w:rsidRDefault="003D6477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>5</w:t>
      </w:r>
      <w:r w:rsidR="00824293" w:rsidRPr="002120B0">
        <w:rPr>
          <w:rFonts w:ascii="Arial" w:hAnsi="Arial" w:cs="Arial"/>
          <w:color w:val="000000"/>
          <w:sz w:val="18"/>
          <w:szCs w:val="18"/>
        </w:rPr>
        <w:t>.1.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РФ.</w:t>
      </w:r>
    </w:p>
    <w:p w:rsidR="00632380" w:rsidRPr="002120B0" w:rsidRDefault="003D6477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lastRenderedPageBreak/>
        <w:t>5</w:t>
      </w:r>
      <w:r w:rsidR="00824293" w:rsidRPr="002120B0">
        <w:rPr>
          <w:rFonts w:ascii="Arial" w:hAnsi="Arial" w:cs="Arial"/>
          <w:color w:val="000000"/>
          <w:sz w:val="18"/>
          <w:szCs w:val="18"/>
        </w:rPr>
        <w:t xml:space="preserve">.2. </w:t>
      </w:r>
      <w:r w:rsidR="00632380" w:rsidRPr="002120B0">
        <w:rPr>
          <w:rFonts w:ascii="Arial" w:hAnsi="Arial" w:cs="Arial"/>
          <w:color w:val="000000"/>
          <w:sz w:val="18"/>
          <w:szCs w:val="18"/>
        </w:rPr>
        <w:t>Все споры, возникающие между Сторонами при исполнении настоящего Договора, разрешаются путем перегов</w:t>
      </w:r>
      <w:r w:rsidR="00307B72">
        <w:rPr>
          <w:rFonts w:ascii="Arial" w:hAnsi="Arial" w:cs="Arial"/>
          <w:color w:val="000000"/>
          <w:sz w:val="18"/>
          <w:szCs w:val="18"/>
        </w:rPr>
        <w:t xml:space="preserve">оров, а в случае не достижения </w:t>
      </w:r>
      <w:r w:rsidR="00632380" w:rsidRPr="002120B0">
        <w:rPr>
          <w:rFonts w:ascii="Arial" w:hAnsi="Arial" w:cs="Arial"/>
          <w:color w:val="000000"/>
          <w:sz w:val="18"/>
          <w:szCs w:val="18"/>
        </w:rPr>
        <w:t>согласия между Сторонами спор передается на рассмотрени</w:t>
      </w:r>
      <w:r w:rsidR="00F508C1" w:rsidRPr="002120B0">
        <w:rPr>
          <w:rFonts w:ascii="Arial" w:hAnsi="Arial" w:cs="Arial"/>
          <w:color w:val="000000"/>
          <w:sz w:val="18"/>
          <w:szCs w:val="18"/>
        </w:rPr>
        <w:t>е</w:t>
      </w:r>
      <w:r w:rsidR="00632380" w:rsidRPr="002120B0">
        <w:rPr>
          <w:rFonts w:ascii="Arial" w:hAnsi="Arial" w:cs="Arial"/>
          <w:color w:val="000000"/>
          <w:sz w:val="18"/>
          <w:szCs w:val="18"/>
        </w:rPr>
        <w:t xml:space="preserve"> суда, согласно подведомственности и подсудности, установленными законодательством РФ.</w:t>
      </w:r>
    </w:p>
    <w:p w:rsidR="008B571D" w:rsidRDefault="008B571D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</w:p>
    <w:p w:rsidR="00AA2790" w:rsidRDefault="00AA2790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</w:p>
    <w:p w:rsidR="00AA2790" w:rsidRPr="002120B0" w:rsidRDefault="00AA2790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</w:p>
    <w:p w:rsidR="00824293" w:rsidRPr="002120B0" w:rsidRDefault="003D6477" w:rsidP="00301D87">
      <w:pPr>
        <w:pStyle w:val="11"/>
        <w:spacing w:line="240" w:lineRule="auto"/>
        <w:rPr>
          <w:rFonts w:ascii="Arial" w:hAnsi="Arial" w:cs="Arial"/>
          <w:b w:val="0"/>
          <w:i/>
          <w:color w:val="000000"/>
          <w:sz w:val="20"/>
          <w:szCs w:val="20"/>
        </w:rPr>
      </w:pPr>
      <w:r w:rsidRPr="002120B0">
        <w:rPr>
          <w:rFonts w:ascii="Arial" w:hAnsi="Arial" w:cs="Arial"/>
          <w:b w:val="0"/>
          <w:i/>
          <w:color w:val="000000"/>
          <w:sz w:val="20"/>
          <w:szCs w:val="20"/>
        </w:rPr>
        <w:t>6</w:t>
      </w:r>
      <w:r w:rsidR="00824293" w:rsidRPr="002120B0">
        <w:rPr>
          <w:rFonts w:ascii="Arial" w:hAnsi="Arial" w:cs="Arial"/>
          <w:b w:val="0"/>
          <w:i/>
          <w:color w:val="000000"/>
          <w:sz w:val="20"/>
          <w:szCs w:val="20"/>
        </w:rPr>
        <w:t>. Прочие условия</w:t>
      </w:r>
    </w:p>
    <w:p w:rsidR="00824293" w:rsidRPr="002120B0" w:rsidRDefault="003D6477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>6</w:t>
      </w:r>
      <w:r w:rsidR="00824293" w:rsidRPr="002120B0">
        <w:rPr>
          <w:rFonts w:ascii="Arial" w:hAnsi="Arial" w:cs="Arial"/>
          <w:color w:val="000000"/>
          <w:sz w:val="18"/>
          <w:szCs w:val="18"/>
        </w:rPr>
        <w:t xml:space="preserve">.1. Исполнитель сохраняет за собой авторские права на разработанный </w:t>
      </w:r>
      <w:r w:rsidR="00D7104C" w:rsidRPr="002120B0">
        <w:rPr>
          <w:rFonts w:ascii="Arial" w:hAnsi="Arial" w:cs="Arial"/>
          <w:color w:val="000000"/>
          <w:sz w:val="18"/>
          <w:szCs w:val="18"/>
        </w:rPr>
        <w:t>шрифт</w:t>
      </w:r>
      <w:r w:rsidR="00824293" w:rsidRPr="002120B0">
        <w:rPr>
          <w:rFonts w:ascii="Arial" w:hAnsi="Arial" w:cs="Arial"/>
          <w:color w:val="000000"/>
          <w:sz w:val="18"/>
          <w:szCs w:val="18"/>
        </w:rPr>
        <w:t xml:space="preserve"> и оставляет за собой право </w:t>
      </w:r>
      <w:r w:rsidR="00632380" w:rsidRPr="002120B0">
        <w:rPr>
          <w:rFonts w:ascii="Arial" w:hAnsi="Arial" w:cs="Arial"/>
          <w:color w:val="000000"/>
          <w:sz w:val="18"/>
          <w:szCs w:val="18"/>
        </w:rPr>
        <w:t xml:space="preserve">размещать </w:t>
      </w:r>
      <w:r w:rsidR="00D7104C" w:rsidRPr="002120B0">
        <w:rPr>
          <w:rFonts w:ascii="Arial" w:hAnsi="Arial" w:cs="Arial"/>
          <w:color w:val="000000"/>
          <w:sz w:val="18"/>
          <w:szCs w:val="18"/>
        </w:rPr>
        <w:t>данную работу в портфолио</w:t>
      </w:r>
      <w:r w:rsidR="00775C1E" w:rsidRPr="002120B0">
        <w:rPr>
          <w:rFonts w:ascii="Arial" w:hAnsi="Arial" w:cs="Arial"/>
          <w:color w:val="000000"/>
          <w:sz w:val="18"/>
          <w:szCs w:val="18"/>
        </w:rPr>
        <w:t>.</w:t>
      </w:r>
      <w:r w:rsidR="00292D38" w:rsidRPr="002120B0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824293" w:rsidRDefault="003D6477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>6</w:t>
      </w:r>
      <w:r w:rsidR="00824293" w:rsidRPr="002120B0">
        <w:rPr>
          <w:rFonts w:ascii="Arial" w:hAnsi="Arial" w:cs="Arial"/>
          <w:color w:val="000000"/>
          <w:sz w:val="18"/>
          <w:szCs w:val="18"/>
        </w:rPr>
        <w:t xml:space="preserve">.2. </w:t>
      </w:r>
      <w:r w:rsidR="00E9330E">
        <w:rPr>
          <w:rFonts w:ascii="Arial" w:hAnsi="Arial" w:cs="Arial"/>
          <w:color w:val="000000"/>
          <w:sz w:val="18"/>
          <w:szCs w:val="18"/>
        </w:rPr>
        <w:t>Неисключительные права</w:t>
      </w:r>
      <w:r w:rsidR="00824293" w:rsidRPr="002120B0">
        <w:rPr>
          <w:rFonts w:ascii="Arial" w:hAnsi="Arial" w:cs="Arial"/>
          <w:color w:val="000000"/>
          <w:sz w:val="18"/>
          <w:szCs w:val="18"/>
        </w:rPr>
        <w:t xml:space="preserve"> на разработанный </w:t>
      </w:r>
      <w:r w:rsidR="00D7104C" w:rsidRPr="002120B0">
        <w:rPr>
          <w:rFonts w:ascii="Arial" w:hAnsi="Arial" w:cs="Arial"/>
          <w:color w:val="000000"/>
          <w:sz w:val="18"/>
          <w:szCs w:val="18"/>
        </w:rPr>
        <w:t>шрифт</w:t>
      </w:r>
      <w:r w:rsidR="00307B72">
        <w:rPr>
          <w:rFonts w:ascii="Arial" w:hAnsi="Arial" w:cs="Arial"/>
          <w:color w:val="000000"/>
          <w:sz w:val="18"/>
          <w:szCs w:val="18"/>
        </w:rPr>
        <w:t xml:space="preserve"> переход</w:t>
      </w:r>
      <w:r w:rsidR="00E9330E">
        <w:rPr>
          <w:rFonts w:ascii="Arial" w:hAnsi="Arial" w:cs="Arial"/>
          <w:color w:val="000000"/>
          <w:sz w:val="18"/>
          <w:szCs w:val="18"/>
        </w:rPr>
        <w:t>я</w:t>
      </w:r>
      <w:r w:rsidR="00307B72">
        <w:rPr>
          <w:rFonts w:ascii="Arial" w:hAnsi="Arial" w:cs="Arial"/>
          <w:color w:val="000000"/>
          <w:sz w:val="18"/>
          <w:szCs w:val="18"/>
        </w:rPr>
        <w:t xml:space="preserve">т к Заказчику в </w:t>
      </w:r>
      <w:r w:rsidR="00824293" w:rsidRPr="002120B0">
        <w:rPr>
          <w:rFonts w:ascii="Arial" w:hAnsi="Arial" w:cs="Arial"/>
          <w:color w:val="000000"/>
          <w:sz w:val="18"/>
          <w:szCs w:val="18"/>
        </w:rPr>
        <w:t>момент приемки выполненной работы</w:t>
      </w:r>
      <w:r w:rsidR="00F508C1" w:rsidRPr="002120B0">
        <w:rPr>
          <w:rFonts w:ascii="Arial" w:hAnsi="Arial" w:cs="Arial"/>
          <w:color w:val="000000"/>
          <w:sz w:val="18"/>
          <w:szCs w:val="18"/>
        </w:rPr>
        <w:t xml:space="preserve"> и окончательной оплаты оказанных услуг</w:t>
      </w:r>
      <w:r w:rsidR="00824293" w:rsidRPr="002120B0">
        <w:rPr>
          <w:rFonts w:ascii="Arial" w:hAnsi="Arial" w:cs="Arial"/>
          <w:color w:val="000000"/>
          <w:sz w:val="18"/>
          <w:szCs w:val="18"/>
        </w:rPr>
        <w:t>.</w:t>
      </w:r>
    </w:p>
    <w:p w:rsidR="002120B0" w:rsidRDefault="002120B0" w:rsidP="002120B0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>6.</w:t>
      </w:r>
      <w:r>
        <w:rPr>
          <w:rFonts w:ascii="Arial" w:hAnsi="Arial" w:cs="Arial"/>
          <w:color w:val="000000"/>
          <w:sz w:val="18"/>
          <w:szCs w:val="18"/>
        </w:rPr>
        <w:t>5</w:t>
      </w:r>
      <w:r w:rsidRPr="002120B0">
        <w:rPr>
          <w:rFonts w:ascii="Arial" w:hAnsi="Arial" w:cs="Arial"/>
          <w:color w:val="000000"/>
          <w:sz w:val="18"/>
          <w:szCs w:val="18"/>
        </w:rPr>
        <w:t>. Исполнитель не несет ответственности за корректность работы шрифта, если собственными силами Заказчика внесены какие-либо изменения в графическую или программную часть шрифта.</w:t>
      </w:r>
    </w:p>
    <w:p w:rsidR="002120B0" w:rsidRPr="002120B0" w:rsidRDefault="002120B0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>6.4. Каждая из Сторон может в любое время отказаться от и</w:t>
      </w:r>
      <w:r w:rsidR="00307B72">
        <w:rPr>
          <w:rFonts w:ascii="Arial" w:hAnsi="Arial" w:cs="Arial"/>
          <w:color w:val="000000"/>
          <w:sz w:val="18"/>
          <w:szCs w:val="18"/>
        </w:rPr>
        <w:t xml:space="preserve">сполнения настоящего Договора, </w:t>
      </w:r>
      <w:r w:rsidRPr="002120B0">
        <w:rPr>
          <w:rFonts w:ascii="Arial" w:hAnsi="Arial" w:cs="Arial"/>
          <w:color w:val="000000"/>
          <w:sz w:val="18"/>
          <w:szCs w:val="18"/>
        </w:rPr>
        <w:t>предварительно уведо</w:t>
      </w:r>
      <w:r w:rsidR="00307B72">
        <w:rPr>
          <w:rFonts w:ascii="Arial" w:hAnsi="Arial" w:cs="Arial"/>
          <w:color w:val="000000"/>
          <w:sz w:val="18"/>
          <w:szCs w:val="18"/>
        </w:rPr>
        <w:t xml:space="preserve">мив другую Сторону не позднее, </w:t>
      </w:r>
      <w:r w:rsidRPr="002120B0">
        <w:rPr>
          <w:rFonts w:ascii="Arial" w:hAnsi="Arial" w:cs="Arial"/>
          <w:color w:val="000000"/>
          <w:sz w:val="18"/>
          <w:szCs w:val="18"/>
        </w:rPr>
        <w:t>чем за 3 (три) дня до даты расторжения. В этом случае Стороны про</w:t>
      </w:r>
      <w:r w:rsidR="00307B72">
        <w:rPr>
          <w:rFonts w:ascii="Arial" w:hAnsi="Arial" w:cs="Arial"/>
          <w:color w:val="000000"/>
          <w:sz w:val="18"/>
          <w:szCs w:val="18"/>
        </w:rPr>
        <w:t>изводят все взаимные расчеты, в</w:t>
      </w:r>
      <w:r w:rsidRPr="002120B0">
        <w:rPr>
          <w:rFonts w:ascii="Arial" w:hAnsi="Arial" w:cs="Arial"/>
          <w:color w:val="000000"/>
          <w:sz w:val="18"/>
          <w:szCs w:val="18"/>
        </w:rPr>
        <w:t xml:space="preserve"> том числе, за фактически выполненные к этому моменту услуги Исполнителем, </w:t>
      </w:r>
      <w:r>
        <w:rPr>
          <w:rFonts w:ascii="Arial" w:hAnsi="Arial" w:cs="Arial"/>
          <w:color w:val="000000"/>
          <w:sz w:val="18"/>
          <w:szCs w:val="18"/>
        </w:rPr>
        <w:t>в соответствии с ТЗ.</w:t>
      </w:r>
    </w:p>
    <w:p w:rsidR="00824293" w:rsidRPr="002120B0" w:rsidRDefault="003D6477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>6</w:t>
      </w:r>
      <w:r w:rsidR="00824293" w:rsidRPr="002120B0">
        <w:rPr>
          <w:rFonts w:ascii="Arial" w:hAnsi="Arial" w:cs="Arial"/>
          <w:color w:val="000000"/>
          <w:sz w:val="18"/>
          <w:szCs w:val="18"/>
        </w:rPr>
        <w:t>.3. Настоящий договор составлен в двух подлинных экземплярах, которые имеют равную юридическую силу, по одному для каждой из сторон.</w:t>
      </w:r>
    </w:p>
    <w:p w:rsidR="00301D87" w:rsidRPr="002120B0" w:rsidRDefault="00301D87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</w:p>
    <w:p w:rsidR="00824293" w:rsidRPr="002120B0" w:rsidRDefault="003D6477" w:rsidP="00301D87">
      <w:pPr>
        <w:pStyle w:val="11"/>
        <w:spacing w:line="240" w:lineRule="auto"/>
        <w:rPr>
          <w:rFonts w:ascii="Arial" w:hAnsi="Arial" w:cs="Arial"/>
          <w:b w:val="0"/>
          <w:i/>
          <w:color w:val="000000"/>
          <w:sz w:val="20"/>
          <w:szCs w:val="20"/>
        </w:rPr>
      </w:pPr>
      <w:r w:rsidRPr="002120B0">
        <w:rPr>
          <w:rFonts w:ascii="Arial" w:hAnsi="Arial" w:cs="Arial"/>
          <w:b w:val="0"/>
          <w:i/>
          <w:color w:val="000000"/>
          <w:sz w:val="20"/>
          <w:szCs w:val="20"/>
        </w:rPr>
        <w:t>7</w:t>
      </w:r>
      <w:r w:rsidR="00301D87" w:rsidRPr="002120B0">
        <w:rPr>
          <w:rFonts w:ascii="Arial" w:hAnsi="Arial" w:cs="Arial"/>
          <w:b w:val="0"/>
          <w:i/>
          <w:color w:val="000000"/>
          <w:sz w:val="20"/>
          <w:szCs w:val="20"/>
        </w:rPr>
        <w:t xml:space="preserve">. </w:t>
      </w:r>
      <w:r w:rsidR="00824293" w:rsidRPr="002120B0">
        <w:rPr>
          <w:rFonts w:ascii="Arial" w:hAnsi="Arial" w:cs="Arial"/>
          <w:b w:val="0"/>
          <w:i/>
          <w:color w:val="000000"/>
          <w:sz w:val="20"/>
          <w:szCs w:val="20"/>
        </w:rPr>
        <w:t>Сроки действия договора</w:t>
      </w:r>
    </w:p>
    <w:p w:rsidR="00824293" w:rsidRPr="002120B0" w:rsidRDefault="003D6477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>7</w:t>
      </w:r>
      <w:r w:rsidR="00824293" w:rsidRPr="002120B0">
        <w:rPr>
          <w:rFonts w:ascii="Arial" w:hAnsi="Arial" w:cs="Arial"/>
          <w:color w:val="000000"/>
          <w:sz w:val="18"/>
          <w:szCs w:val="18"/>
        </w:rPr>
        <w:t>.1. Договор вступает в силу с момента его подписания Сторонами.</w:t>
      </w:r>
    </w:p>
    <w:p w:rsidR="00824293" w:rsidRPr="002120B0" w:rsidRDefault="003D6477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  <w:r w:rsidRPr="002120B0">
        <w:rPr>
          <w:rFonts w:ascii="Arial" w:hAnsi="Arial" w:cs="Arial"/>
          <w:color w:val="000000"/>
          <w:sz w:val="18"/>
          <w:szCs w:val="18"/>
        </w:rPr>
        <w:t>7</w:t>
      </w:r>
      <w:r w:rsidR="00824293" w:rsidRPr="002120B0">
        <w:rPr>
          <w:rFonts w:ascii="Arial" w:hAnsi="Arial" w:cs="Arial"/>
          <w:color w:val="000000"/>
          <w:sz w:val="18"/>
          <w:szCs w:val="18"/>
        </w:rPr>
        <w:t xml:space="preserve">.2. Договор прекращает свое действие </w:t>
      </w:r>
      <w:r w:rsidR="008B571D" w:rsidRPr="002120B0">
        <w:rPr>
          <w:rFonts w:ascii="Arial" w:hAnsi="Arial" w:cs="Arial"/>
          <w:color w:val="000000"/>
          <w:sz w:val="18"/>
          <w:szCs w:val="18"/>
        </w:rPr>
        <w:t>в</w:t>
      </w:r>
      <w:r w:rsidR="00824293" w:rsidRPr="002120B0">
        <w:rPr>
          <w:rFonts w:ascii="Arial" w:hAnsi="Arial" w:cs="Arial"/>
          <w:color w:val="000000"/>
          <w:sz w:val="18"/>
          <w:szCs w:val="18"/>
        </w:rPr>
        <w:t xml:space="preserve"> момент сдачи-приемки выполненных работ по настоящему Договору и завершения всех взаиморасчетов между Сторонами.</w:t>
      </w:r>
    </w:p>
    <w:p w:rsidR="008B571D" w:rsidRDefault="008B571D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</w:p>
    <w:p w:rsidR="00B8096C" w:rsidRDefault="00B8096C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</w:p>
    <w:p w:rsidR="00B8096C" w:rsidRDefault="00B8096C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</w:p>
    <w:p w:rsidR="00B8096C" w:rsidRPr="002120B0" w:rsidRDefault="00B8096C" w:rsidP="00301D87">
      <w:pPr>
        <w:pStyle w:val="7"/>
        <w:jc w:val="left"/>
        <w:rPr>
          <w:rFonts w:ascii="Arial" w:hAnsi="Arial" w:cs="Arial"/>
          <w:color w:val="000000"/>
          <w:sz w:val="18"/>
          <w:szCs w:val="18"/>
        </w:rPr>
      </w:pPr>
    </w:p>
    <w:p w:rsidR="00301D87" w:rsidRPr="002120B0" w:rsidRDefault="003D6477" w:rsidP="00301D87">
      <w:pPr>
        <w:pStyle w:val="11"/>
        <w:spacing w:line="240" w:lineRule="auto"/>
        <w:rPr>
          <w:rFonts w:ascii="Arial" w:hAnsi="Arial" w:cs="Arial"/>
          <w:b w:val="0"/>
          <w:i/>
          <w:color w:val="000000"/>
          <w:sz w:val="20"/>
          <w:szCs w:val="20"/>
          <w:lang w:val="en-US"/>
        </w:rPr>
      </w:pPr>
      <w:r w:rsidRPr="002120B0">
        <w:rPr>
          <w:rFonts w:ascii="Arial" w:hAnsi="Arial" w:cs="Arial"/>
          <w:b w:val="0"/>
          <w:i/>
          <w:color w:val="000000"/>
          <w:sz w:val="20"/>
          <w:szCs w:val="20"/>
        </w:rPr>
        <w:t>8</w:t>
      </w:r>
      <w:r w:rsidR="00301D87" w:rsidRPr="002120B0">
        <w:rPr>
          <w:rFonts w:ascii="Arial" w:hAnsi="Arial" w:cs="Arial"/>
          <w:b w:val="0"/>
          <w:i/>
          <w:color w:val="000000"/>
          <w:sz w:val="20"/>
          <w:szCs w:val="20"/>
        </w:rPr>
        <w:t xml:space="preserve">. </w:t>
      </w:r>
      <w:r w:rsidR="00824293" w:rsidRPr="002120B0">
        <w:rPr>
          <w:rFonts w:ascii="Arial" w:hAnsi="Arial" w:cs="Arial"/>
          <w:b w:val="0"/>
          <w:i/>
          <w:color w:val="000000"/>
          <w:sz w:val="20"/>
          <w:szCs w:val="20"/>
        </w:rPr>
        <w:t>Реквизиты сторон</w:t>
      </w:r>
    </w:p>
    <w:p w:rsidR="00301D87" w:rsidRPr="002120B0" w:rsidRDefault="00301D87" w:rsidP="00301D87">
      <w:pPr>
        <w:pStyle w:val="11"/>
        <w:spacing w:line="240" w:lineRule="auto"/>
        <w:rPr>
          <w:rFonts w:ascii="Arial" w:hAnsi="Arial" w:cs="Arial"/>
          <w:b w:val="0"/>
          <w:i/>
          <w:color w:val="000000"/>
          <w:sz w:val="20"/>
          <w:szCs w:val="20"/>
          <w:lang w:val="en-US"/>
        </w:rPr>
      </w:pPr>
    </w:p>
    <w:tbl>
      <w:tblPr>
        <w:tblW w:w="9739" w:type="dxa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092"/>
        <w:gridCol w:w="4647"/>
      </w:tblGrid>
      <w:tr w:rsidR="00F8511D" w:rsidRPr="00BD52D3" w:rsidTr="00F8511D">
        <w:trPr>
          <w:cantSplit/>
          <w:trHeight w:val="4390"/>
          <w:jc w:val="center"/>
        </w:trPr>
        <w:tc>
          <w:tcPr>
            <w:tcW w:w="5092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8511D" w:rsidRPr="00BD52D3" w:rsidRDefault="00F8511D" w:rsidP="00E713ED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b/>
                <w:sz w:val="20"/>
              </w:rPr>
            </w:pPr>
            <w:r w:rsidRPr="00BD52D3">
              <w:rPr>
                <w:rFonts w:ascii="Arial" w:hAnsi="Arial" w:cs="Arial"/>
                <w:b/>
                <w:sz w:val="20"/>
              </w:rPr>
              <w:t>Исполнитель:</w:t>
            </w:r>
          </w:p>
          <w:p w:rsidR="00F8511D" w:rsidRPr="00BD52D3" w:rsidRDefault="00F8511D" w:rsidP="00E713ED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</w:p>
          <w:p w:rsidR="00F8511D" w:rsidRPr="00BD52D3" w:rsidRDefault="00F8511D" w:rsidP="00E713ED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  <w:r w:rsidRPr="00BD52D3">
              <w:rPr>
                <w:rFonts w:ascii="Arial" w:hAnsi="Arial" w:cs="Arial"/>
                <w:sz w:val="20"/>
              </w:rPr>
              <w:t xml:space="preserve">Индивидуальный предприниматель </w:t>
            </w:r>
          </w:p>
          <w:p w:rsidR="00F8511D" w:rsidRPr="00BD52D3" w:rsidRDefault="00F8511D" w:rsidP="00E713ED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  <w:r w:rsidRPr="00BD52D3">
              <w:rPr>
                <w:rFonts w:ascii="Arial" w:hAnsi="Arial" w:cs="Arial"/>
                <w:sz w:val="20"/>
              </w:rPr>
              <w:t>Павлова Елена Владимировна</w:t>
            </w:r>
          </w:p>
          <w:p w:rsidR="00F8511D" w:rsidRPr="00BD52D3" w:rsidRDefault="00F8511D" w:rsidP="00E713ED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  <w:r w:rsidRPr="00BD52D3">
              <w:rPr>
                <w:rFonts w:ascii="Arial" w:hAnsi="Arial" w:cs="Arial"/>
                <w:sz w:val="20"/>
              </w:rPr>
              <w:t>ИНН 027304710914</w:t>
            </w:r>
          </w:p>
          <w:p w:rsidR="00F8511D" w:rsidRPr="00BD52D3" w:rsidRDefault="00F8511D" w:rsidP="00E713ED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  <w:r w:rsidRPr="00BD52D3">
              <w:rPr>
                <w:rFonts w:ascii="Arial" w:hAnsi="Arial" w:cs="Arial"/>
                <w:sz w:val="20"/>
              </w:rPr>
              <w:t>ОГРНИП 312028013100172</w:t>
            </w:r>
          </w:p>
          <w:p w:rsidR="00F8511D" w:rsidRPr="00BD52D3" w:rsidRDefault="00F8511D" w:rsidP="00E713ED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</w:p>
          <w:p w:rsidR="00F8511D" w:rsidRPr="00BD52D3" w:rsidRDefault="00F8511D" w:rsidP="00E713ED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Р/с 40802810829320000063 в </w:t>
            </w:r>
            <w:r w:rsidRPr="00BD52D3">
              <w:rPr>
                <w:rFonts w:ascii="Arial" w:hAnsi="Arial" w:cs="Arial"/>
                <w:sz w:val="20"/>
              </w:rPr>
              <w:t>АО «Альфа-Банк»</w:t>
            </w:r>
          </w:p>
          <w:p w:rsidR="00F8511D" w:rsidRPr="00BD52D3" w:rsidRDefault="00F8511D" w:rsidP="00E713ED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  <w:r w:rsidRPr="00BD52D3">
              <w:rPr>
                <w:rFonts w:ascii="Arial" w:hAnsi="Arial" w:cs="Arial"/>
                <w:sz w:val="20"/>
              </w:rPr>
              <w:t>К/с 30101810200000000824</w:t>
            </w:r>
          </w:p>
          <w:p w:rsidR="00F8511D" w:rsidRPr="00BD52D3" w:rsidRDefault="00307B72" w:rsidP="00E713ED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БИК </w:t>
            </w:r>
            <w:r w:rsidR="00F8511D" w:rsidRPr="00BD52D3">
              <w:rPr>
                <w:rFonts w:ascii="Arial" w:hAnsi="Arial" w:cs="Arial"/>
                <w:sz w:val="20"/>
              </w:rPr>
              <w:t>банка 042202824</w:t>
            </w:r>
          </w:p>
          <w:p w:rsidR="00F8511D" w:rsidRPr="00BD52D3" w:rsidRDefault="00F8511D" w:rsidP="00E713ED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  <w:r w:rsidRPr="00BD52D3">
              <w:rPr>
                <w:rFonts w:ascii="Arial" w:hAnsi="Arial" w:cs="Arial"/>
                <w:sz w:val="20"/>
              </w:rPr>
              <w:t>ИНН банка 7728168971</w:t>
            </w:r>
          </w:p>
          <w:p w:rsidR="00F8511D" w:rsidRDefault="00F8511D" w:rsidP="00E713ED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  <w:r w:rsidRPr="00BD52D3">
              <w:rPr>
                <w:rFonts w:ascii="Arial" w:hAnsi="Arial" w:cs="Arial"/>
                <w:sz w:val="20"/>
              </w:rPr>
              <w:t>ОГРН банка1027700067328</w:t>
            </w:r>
          </w:p>
          <w:p w:rsidR="00AA2790" w:rsidRPr="00BD52D3" w:rsidRDefault="00AA2790" w:rsidP="00E713ED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</w:p>
          <w:p w:rsidR="00F8511D" w:rsidRPr="00BD52D3" w:rsidRDefault="00F8511D" w:rsidP="00E713ED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</w:p>
          <w:p w:rsidR="00F8511D" w:rsidRPr="00BD52D3" w:rsidRDefault="00F8511D" w:rsidP="00E713ED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</w:p>
          <w:p w:rsidR="00F8511D" w:rsidRPr="00BD52D3" w:rsidRDefault="00F8511D" w:rsidP="00E713ED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  <w:r w:rsidRPr="00BD52D3">
              <w:rPr>
                <w:rFonts w:ascii="Arial" w:hAnsi="Arial" w:cs="Arial"/>
                <w:sz w:val="20"/>
              </w:rPr>
              <w:t>_______________________/Павлова Е.В./</w:t>
            </w:r>
          </w:p>
          <w:p w:rsidR="00F8511D" w:rsidRPr="00BD52D3" w:rsidRDefault="00F8511D" w:rsidP="00E713ED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</w:rPr>
            </w:pPr>
          </w:p>
        </w:tc>
        <w:tc>
          <w:tcPr>
            <w:tcW w:w="464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8511D" w:rsidRPr="00BD52D3" w:rsidRDefault="00F8511D" w:rsidP="00E713ED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b/>
                <w:sz w:val="20"/>
              </w:rPr>
            </w:pPr>
            <w:r w:rsidRPr="00BD52D3">
              <w:rPr>
                <w:rFonts w:ascii="Arial" w:hAnsi="Arial" w:cs="Arial"/>
                <w:b/>
                <w:sz w:val="20"/>
              </w:rPr>
              <w:t>Заказчик:</w:t>
            </w:r>
          </w:p>
          <w:p w:rsidR="00F8511D" w:rsidRPr="00BD52D3" w:rsidRDefault="00F8511D" w:rsidP="00E713ED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</w:p>
          <w:p w:rsidR="00AA2790" w:rsidRPr="00BD52D3" w:rsidRDefault="00AA2790" w:rsidP="00AA2790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ООО «</w:t>
            </w:r>
            <w:proofErr w:type="spellStart"/>
            <w:r>
              <w:rPr>
                <w:rFonts w:ascii="Arial" w:hAnsi="Arial" w:cs="Arial"/>
                <w:sz w:val="20"/>
              </w:rPr>
              <w:t>Мэйклав</w:t>
            </w:r>
            <w:proofErr w:type="spellEnd"/>
            <w:r>
              <w:rPr>
                <w:rFonts w:ascii="Arial" w:hAnsi="Arial" w:cs="Arial"/>
                <w:sz w:val="20"/>
              </w:rPr>
              <w:t>»</w:t>
            </w:r>
          </w:p>
          <w:p w:rsidR="00AA2790" w:rsidRDefault="00AA2790" w:rsidP="00AA2790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  <w:r w:rsidRPr="00BD52D3">
              <w:rPr>
                <w:rFonts w:ascii="Arial" w:hAnsi="Arial" w:cs="Arial"/>
                <w:sz w:val="20"/>
              </w:rPr>
              <w:t xml:space="preserve">ИНН </w:t>
            </w:r>
            <w:r w:rsidRPr="00AA2790">
              <w:rPr>
                <w:rFonts w:ascii="Arial" w:hAnsi="Arial" w:cs="Arial"/>
                <w:sz w:val="20"/>
              </w:rPr>
              <w:t>7715930141</w:t>
            </w:r>
          </w:p>
          <w:p w:rsidR="00AA2790" w:rsidRDefault="00AA2790" w:rsidP="00AA2790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КПП </w:t>
            </w:r>
            <w:r w:rsidRPr="00AA2790">
              <w:rPr>
                <w:rFonts w:ascii="Arial" w:hAnsi="Arial" w:cs="Arial"/>
                <w:sz w:val="20"/>
              </w:rPr>
              <w:t>770101001</w:t>
            </w:r>
          </w:p>
          <w:p w:rsidR="00AA2790" w:rsidRPr="00BD52D3" w:rsidRDefault="00AA2790" w:rsidP="00AA2790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ОКПО </w:t>
            </w:r>
            <w:r w:rsidRPr="00AA2790">
              <w:rPr>
                <w:rFonts w:ascii="Arial" w:hAnsi="Arial" w:cs="Arial"/>
                <w:sz w:val="20"/>
              </w:rPr>
              <w:t>11329080</w:t>
            </w:r>
          </w:p>
          <w:p w:rsidR="00AA2790" w:rsidRDefault="00AA2790" w:rsidP="00AA2790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  <w:r w:rsidRPr="00BD52D3">
              <w:rPr>
                <w:rFonts w:ascii="Arial" w:hAnsi="Arial" w:cs="Arial"/>
                <w:sz w:val="20"/>
              </w:rPr>
              <w:t>ОГРН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A2790">
              <w:rPr>
                <w:rFonts w:ascii="Arial" w:hAnsi="Arial" w:cs="Arial"/>
                <w:sz w:val="20"/>
              </w:rPr>
              <w:t>1127746586824</w:t>
            </w:r>
          </w:p>
          <w:p w:rsidR="00AA2790" w:rsidRPr="00BD52D3" w:rsidRDefault="00AA2790" w:rsidP="00AA2790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ОКАТО </w:t>
            </w:r>
            <w:r w:rsidRPr="00AA2790">
              <w:rPr>
                <w:rFonts w:ascii="Arial" w:hAnsi="Arial" w:cs="Arial"/>
                <w:sz w:val="20"/>
              </w:rPr>
              <w:t>45286555000</w:t>
            </w:r>
          </w:p>
          <w:p w:rsidR="00AA2790" w:rsidRPr="00BD52D3" w:rsidRDefault="00AA2790" w:rsidP="00AA2790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</w:p>
          <w:p w:rsidR="00AA2790" w:rsidRPr="00BD52D3" w:rsidRDefault="00AA2790" w:rsidP="00AA2790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Р/с </w:t>
            </w:r>
            <w:r w:rsidRPr="00514344">
              <w:rPr>
                <w:rFonts w:ascii="Arial" w:eastAsia="Cambria" w:hAnsi="Arial" w:cs="Arial"/>
                <w:color w:val="000000"/>
                <w:sz w:val="20"/>
                <w:szCs w:val="20"/>
              </w:rPr>
              <w:t>40702810502590002312</w:t>
            </w:r>
            <w:r>
              <w:rPr>
                <w:rFonts w:ascii="Arial" w:hAnsi="Arial" w:cs="Arial"/>
                <w:sz w:val="20"/>
              </w:rPr>
              <w:t xml:space="preserve"> в </w:t>
            </w:r>
            <w:r w:rsidRPr="00BD52D3">
              <w:rPr>
                <w:rFonts w:ascii="Arial" w:hAnsi="Arial" w:cs="Arial"/>
                <w:sz w:val="20"/>
              </w:rPr>
              <w:t>АО «Альфа-Банк»</w:t>
            </w:r>
          </w:p>
          <w:p w:rsidR="00AA2790" w:rsidRPr="00BD52D3" w:rsidRDefault="00AA2790" w:rsidP="00AA2790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  <w:r w:rsidRPr="00BD52D3">
              <w:rPr>
                <w:rFonts w:ascii="Arial" w:hAnsi="Arial" w:cs="Arial"/>
                <w:sz w:val="20"/>
              </w:rPr>
              <w:t xml:space="preserve">К/с </w:t>
            </w:r>
            <w:r w:rsidRPr="00514344">
              <w:rPr>
                <w:rFonts w:ascii="Arial" w:eastAsia="Cambria" w:hAnsi="Arial" w:cs="Arial"/>
                <w:color w:val="000000"/>
                <w:sz w:val="20"/>
                <w:szCs w:val="20"/>
              </w:rPr>
              <w:t>30101810200000000593</w:t>
            </w:r>
          </w:p>
          <w:p w:rsidR="00F8511D" w:rsidRDefault="00AA2790" w:rsidP="00E713ED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eastAsia="Cambria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БИК </w:t>
            </w:r>
            <w:r w:rsidRPr="00BD52D3">
              <w:rPr>
                <w:rFonts w:ascii="Arial" w:hAnsi="Arial" w:cs="Arial"/>
                <w:sz w:val="20"/>
              </w:rPr>
              <w:t xml:space="preserve">банка </w:t>
            </w:r>
            <w:r w:rsidRPr="00514344">
              <w:rPr>
                <w:rFonts w:ascii="Arial" w:eastAsia="Cambria" w:hAnsi="Arial" w:cs="Arial"/>
                <w:color w:val="000000"/>
                <w:sz w:val="20"/>
                <w:szCs w:val="20"/>
              </w:rPr>
              <w:t>044525593</w:t>
            </w:r>
          </w:p>
          <w:p w:rsidR="00AA2790" w:rsidRPr="00BD52D3" w:rsidRDefault="00AA2790" w:rsidP="00E713ED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</w:p>
          <w:p w:rsidR="00F8511D" w:rsidRPr="00BD52D3" w:rsidRDefault="00F8511D" w:rsidP="00E713ED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</w:p>
          <w:p w:rsidR="00F8511D" w:rsidRPr="00BD52D3" w:rsidRDefault="00F8511D" w:rsidP="00E713ED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</w:p>
          <w:p w:rsidR="00F8511D" w:rsidRPr="00BD52D3" w:rsidRDefault="00F8511D" w:rsidP="00E713ED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  <w:r w:rsidRPr="00BD52D3">
              <w:rPr>
                <w:rFonts w:ascii="Arial" w:hAnsi="Arial" w:cs="Arial"/>
                <w:sz w:val="20"/>
              </w:rPr>
              <w:t>_______________________/</w:t>
            </w:r>
            <w:proofErr w:type="spellStart"/>
            <w:r w:rsidR="00AA2790">
              <w:rPr>
                <w:rFonts w:ascii="Arial" w:hAnsi="Arial" w:cs="Arial"/>
                <w:sz w:val="20"/>
              </w:rPr>
              <w:t>Маргания</w:t>
            </w:r>
            <w:proofErr w:type="spellEnd"/>
            <w:r w:rsidR="00AA2790">
              <w:rPr>
                <w:rFonts w:ascii="Arial" w:hAnsi="Arial" w:cs="Arial"/>
                <w:sz w:val="20"/>
              </w:rPr>
              <w:t xml:space="preserve"> О.Б.</w:t>
            </w:r>
            <w:r w:rsidRPr="00BD52D3">
              <w:rPr>
                <w:rFonts w:ascii="Arial" w:hAnsi="Arial" w:cs="Arial"/>
                <w:sz w:val="20"/>
              </w:rPr>
              <w:t>/</w:t>
            </w:r>
          </w:p>
          <w:p w:rsidR="00F8511D" w:rsidRPr="00BD52D3" w:rsidRDefault="00F8511D" w:rsidP="00E713ED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sz w:val="20"/>
              </w:rPr>
            </w:pPr>
          </w:p>
          <w:p w:rsidR="00F8511D" w:rsidRPr="00BD52D3" w:rsidRDefault="00F8511D" w:rsidP="00E713ED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</w:rPr>
            </w:pPr>
          </w:p>
        </w:tc>
      </w:tr>
    </w:tbl>
    <w:p w:rsidR="00544553" w:rsidRPr="005823FF" w:rsidRDefault="00544553" w:rsidP="00301D87">
      <w:pPr>
        <w:ind w:left="360"/>
        <w:rPr>
          <w:rFonts w:ascii="Idealist Sans" w:hAnsi="Idealist Sans" w:cs="Tahoma"/>
          <w:color w:val="000000"/>
          <w:sz w:val="20"/>
          <w:szCs w:val="20"/>
        </w:rPr>
      </w:pPr>
    </w:p>
    <w:sectPr w:rsidR="00544553" w:rsidRPr="005823FF" w:rsidSect="000E1830">
      <w:footerReference w:type="even" r:id="rId7"/>
      <w:footerReference w:type="default" r:id="rId8"/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B7B" w:rsidRDefault="00140B7B">
      <w:r>
        <w:separator/>
      </w:r>
    </w:p>
  </w:endnote>
  <w:endnote w:type="continuationSeparator" w:id="0">
    <w:p w:rsidR="00140B7B" w:rsidRDefault="00140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panose1 w:val="020206030504050203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dealist Sans">
    <w:altName w:val="Arial"/>
    <w:panose1 w:val="00000000000000000000"/>
    <w:charset w:val="00"/>
    <w:family w:val="modern"/>
    <w:notTrueType/>
    <w:pitch w:val="variable"/>
    <w:sig w:usb0="800002AF" w:usb1="0000206B" w:usb2="00000000" w:usb3="00000000" w:csb0="00000097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89E" w:rsidRDefault="0081062C" w:rsidP="00553F89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5C589E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5C589E" w:rsidRDefault="005C589E" w:rsidP="00F82449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89E" w:rsidRPr="00F82449" w:rsidRDefault="005C589E" w:rsidP="00F82449">
    <w:pPr>
      <w:pStyle w:val="ab"/>
      <w:ind w:right="360" w:firstLine="720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B7B" w:rsidRDefault="00140B7B">
      <w:r>
        <w:separator/>
      </w:r>
    </w:p>
  </w:footnote>
  <w:footnote w:type="continuationSeparator" w:id="0">
    <w:p w:rsidR="00140B7B" w:rsidRDefault="00140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01B4"/>
    <w:multiLevelType w:val="hybridMultilevel"/>
    <w:tmpl w:val="E9A4E6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933AD2"/>
    <w:multiLevelType w:val="multilevel"/>
    <w:tmpl w:val="9A60C22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25FF5E86"/>
    <w:multiLevelType w:val="hybridMultilevel"/>
    <w:tmpl w:val="F38248D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10018"/>
    <w:multiLevelType w:val="hybridMultilevel"/>
    <w:tmpl w:val="019040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403D269B"/>
    <w:multiLevelType w:val="hybridMultilevel"/>
    <w:tmpl w:val="6E66A9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42782FBF"/>
    <w:multiLevelType w:val="hybridMultilevel"/>
    <w:tmpl w:val="FAC606F2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579256D3"/>
    <w:multiLevelType w:val="hybridMultilevel"/>
    <w:tmpl w:val="DFB4A24E"/>
    <w:lvl w:ilvl="0" w:tplc="FFFFFFFF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121FDE"/>
    <w:multiLevelType w:val="hybridMultilevel"/>
    <w:tmpl w:val="6C80007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3"/>
  </w:num>
  <w:num w:numId="7">
    <w:abstractNumId w:val="4"/>
  </w:num>
  <w:num w:numId="8">
    <w:abstractNumId w:val="0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н Князев">
    <w15:presenceInfo w15:providerId="Windows Live" w15:userId="cb651f29c05f07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C2"/>
    <w:rsid w:val="000022F0"/>
    <w:rsid w:val="00010D68"/>
    <w:rsid w:val="00020B96"/>
    <w:rsid w:val="00023445"/>
    <w:rsid w:val="00037B04"/>
    <w:rsid w:val="00040286"/>
    <w:rsid w:val="00060DE0"/>
    <w:rsid w:val="00063458"/>
    <w:rsid w:val="000715AA"/>
    <w:rsid w:val="00087928"/>
    <w:rsid w:val="000A6282"/>
    <w:rsid w:val="000A6E30"/>
    <w:rsid w:val="000E1830"/>
    <w:rsid w:val="000E2A44"/>
    <w:rsid w:val="000E30D5"/>
    <w:rsid w:val="00140B7B"/>
    <w:rsid w:val="00143C56"/>
    <w:rsid w:val="00150229"/>
    <w:rsid w:val="00151611"/>
    <w:rsid w:val="00165493"/>
    <w:rsid w:val="00167FA5"/>
    <w:rsid w:val="001702D2"/>
    <w:rsid w:val="0017289C"/>
    <w:rsid w:val="00185847"/>
    <w:rsid w:val="001A1642"/>
    <w:rsid w:val="001A24CE"/>
    <w:rsid w:val="001A7C2D"/>
    <w:rsid w:val="001C4AB1"/>
    <w:rsid w:val="001C7A30"/>
    <w:rsid w:val="001D2F04"/>
    <w:rsid w:val="001E35BD"/>
    <w:rsid w:val="001F23EE"/>
    <w:rsid w:val="002120B0"/>
    <w:rsid w:val="0021428D"/>
    <w:rsid w:val="00226679"/>
    <w:rsid w:val="0023336A"/>
    <w:rsid w:val="00240A77"/>
    <w:rsid w:val="00260B70"/>
    <w:rsid w:val="00264C8F"/>
    <w:rsid w:val="0027380C"/>
    <w:rsid w:val="00273972"/>
    <w:rsid w:val="00275E6A"/>
    <w:rsid w:val="0027633C"/>
    <w:rsid w:val="00280E89"/>
    <w:rsid w:val="00292D38"/>
    <w:rsid w:val="002A0FF3"/>
    <w:rsid w:val="002F126A"/>
    <w:rsid w:val="00301D87"/>
    <w:rsid w:val="00307B72"/>
    <w:rsid w:val="00312D94"/>
    <w:rsid w:val="00347EC7"/>
    <w:rsid w:val="003556F3"/>
    <w:rsid w:val="00355B3C"/>
    <w:rsid w:val="003714D2"/>
    <w:rsid w:val="00377ABB"/>
    <w:rsid w:val="003A20F5"/>
    <w:rsid w:val="003B3EBB"/>
    <w:rsid w:val="003D6477"/>
    <w:rsid w:val="003D76D2"/>
    <w:rsid w:val="003F6F33"/>
    <w:rsid w:val="00435EA0"/>
    <w:rsid w:val="00461A12"/>
    <w:rsid w:val="00466827"/>
    <w:rsid w:val="00472A6B"/>
    <w:rsid w:val="00484C6B"/>
    <w:rsid w:val="00486E09"/>
    <w:rsid w:val="00491B6F"/>
    <w:rsid w:val="00496FB1"/>
    <w:rsid w:val="004A3EB8"/>
    <w:rsid w:val="004A6D65"/>
    <w:rsid w:val="004C4E95"/>
    <w:rsid w:val="004E1082"/>
    <w:rsid w:val="004E21E7"/>
    <w:rsid w:val="004E3929"/>
    <w:rsid w:val="004E5D95"/>
    <w:rsid w:val="0052648D"/>
    <w:rsid w:val="005334C9"/>
    <w:rsid w:val="00536087"/>
    <w:rsid w:val="0054139C"/>
    <w:rsid w:val="00544553"/>
    <w:rsid w:val="00553F89"/>
    <w:rsid w:val="00561C30"/>
    <w:rsid w:val="005755AF"/>
    <w:rsid w:val="005773D8"/>
    <w:rsid w:val="005803BC"/>
    <w:rsid w:val="00580D0A"/>
    <w:rsid w:val="005823FF"/>
    <w:rsid w:val="00583A91"/>
    <w:rsid w:val="005917D9"/>
    <w:rsid w:val="005C0E5C"/>
    <w:rsid w:val="005C589E"/>
    <w:rsid w:val="005E15A5"/>
    <w:rsid w:val="00623B05"/>
    <w:rsid w:val="00632380"/>
    <w:rsid w:val="00646A8E"/>
    <w:rsid w:val="00651B61"/>
    <w:rsid w:val="00670BBB"/>
    <w:rsid w:val="006724E0"/>
    <w:rsid w:val="006753B3"/>
    <w:rsid w:val="0068761D"/>
    <w:rsid w:val="00690EC9"/>
    <w:rsid w:val="006958CF"/>
    <w:rsid w:val="006A515D"/>
    <w:rsid w:val="006C6626"/>
    <w:rsid w:val="006C6A7F"/>
    <w:rsid w:val="006C7420"/>
    <w:rsid w:val="006D704E"/>
    <w:rsid w:val="006E2469"/>
    <w:rsid w:val="006F6B81"/>
    <w:rsid w:val="007140A3"/>
    <w:rsid w:val="00714793"/>
    <w:rsid w:val="00714D35"/>
    <w:rsid w:val="00731F22"/>
    <w:rsid w:val="00733FBC"/>
    <w:rsid w:val="00746DE2"/>
    <w:rsid w:val="00763B6B"/>
    <w:rsid w:val="00775C1E"/>
    <w:rsid w:val="00784961"/>
    <w:rsid w:val="0078648C"/>
    <w:rsid w:val="00794F6E"/>
    <w:rsid w:val="00796D36"/>
    <w:rsid w:val="007A0237"/>
    <w:rsid w:val="007D3333"/>
    <w:rsid w:val="007E2295"/>
    <w:rsid w:val="007F025B"/>
    <w:rsid w:val="0081062C"/>
    <w:rsid w:val="008130E5"/>
    <w:rsid w:val="00813EEA"/>
    <w:rsid w:val="00824293"/>
    <w:rsid w:val="0085250C"/>
    <w:rsid w:val="00853DFC"/>
    <w:rsid w:val="00860EEE"/>
    <w:rsid w:val="00873E74"/>
    <w:rsid w:val="008A5D1A"/>
    <w:rsid w:val="008B571D"/>
    <w:rsid w:val="009027FE"/>
    <w:rsid w:val="00906F0C"/>
    <w:rsid w:val="009169D2"/>
    <w:rsid w:val="009558DA"/>
    <w:rsid w:val="00960A0C"/>
    <w:rsid w:val="009846B6"/>
    <w:rsid w:val="00984956"/>
    <w:rsid w:val="00994D69"/>
    <w:rsid w:val="009B1284"/>
    <w:rsid w:val="009B7C74"/>
    <w:rsid w:val="009C4EBF"/>
    <w:rsid w:val="009D6990"/>
    <w:rsid w:val="009F6A35"/>
    <w:rsid w:val="00A146A1"/>
    <w:rsid w:val="00A226FE"/>
    <w:rsid w:val="00A27563"/>
    <w:rsid w:val="00A27F31"/>
    <w:rsid w:val="00A46205"/>
    <w:rsid w:val="00A471E4"/>
    <w:rsid w:val="00A47FF2"/>
    <w:rsid w:val="00A515A5"/>
    <w:rsid w:val="00A673EF"/>
    <w:rsid w:val="00A71408"/>
    <w:rsid w:val="00A97FDB"/>
    <w:rsid w:val="00AA2790"/>
    <w:rsid w:val="00AC2D8E"/>
    <w:rsid w:val="00AE0AA8"/>
    <w:rsid w:val="00AE58E0"/>
    <w:rsid w:val="00B0372B"/>
    <w:rsid w:val="00B03DB7"/>
    <w:rsid w:val="00B05069"/>
    <w:rsid w:val="00B14845"/>
    <w:rsid w:val="00B14C1D"/>
    <w:rsid w:val="00B22707"/>
    <w:rsid w:val="00B30C0B"/>
    <w:rsid w:val="00B36DCC"/>
    <w:rsid w:val="00B40B83"/>
    <w:rsid w:val="00B4799F"/>
    <w:rsid w:val="00B65A40"/>
    <w:rsid w:val="00B6777F"/>
    <w:rsid w:val="00B74964"/>
    <w:rsid w:val="00B802C4"/>
    <w:rsid w:val="00B8090B"/>
    <w:rsid w:val="00B8096C"/>
    <w:rsid w:val="00BA0E40"/>
    <w:rsid w:val="00BA45BF"/>
    <w:rsid w:val="00BB0B15"/>
    <w:rsid w:val="00BE01A4"/>
    <w:rsid w:val="00BF0686"/>
    <w:rsid w:val="00BF22EB"/>
    <w:rsid w:val="00C03562"/>
    <w:rsid w:val="00C066F8"/>
    <w:rsid w:val="00C40B6D"/>
    <w:rsid w:val="00C829FC"/>
    <w:rsid w:val="00C844C9"/>
    <w:rsid w:val="00C96E4B"/>
    <w:rsid w:val="00C97E99"/>
    <w:rsid w:val="00CB0A27"/>
    <w:rsid w:val="00CB0F34"/>
    <w:rsid w:val="00CB3288"/>
    <w:rsid w:val="00CF17F3"/>
    <w:rsid w:val="00CF40EA"/>
    <w:rsid w:val="00CF47B1"/>
    <w:rsid w:val="00D0225B"/>
    <w:rsid w:val="00D213C7"/>
    <w:rsid w:val="00D30A67"/>
    <w:rsid w:val="00D7104C"/>
    <w:rsid w:val="00D732B0"/>
    <w:rsid w:val="00D74084"/>
    <w:rsid w:val="00D85E88"/>
    <w:rsid w:val="00D9746F"/>
    <w:rsid w:val="00DA41F5"/>
    <w:rsid w:val="00DB0CA7"/>
    <w:rsid w:val="00DB2ECB"/>
    <w:rsid w:val="00DD1A60"/>
    <w:rsid w:val="00DF682C"/>
    <w:rsid w:val="00E30672"/>
    <w:rsid w:val="00E3076F"/>
    <w:rsid w:val="00E77781"/>
    <w:rsid w:val="00E82CD7"/>
    <w:rsid w:val="00E86C58"/>
    <w:rsid w:val="00E9330E"/>
    <w:rsid w:val="00EA6FCB"/>
    <w:rsid w:val="00EB5961"/>
    <w:rsid w:val="00EC28C2"/>
    <w:rsid w:val="00EC4314"/>
    <w:rsid w:val="00EC7CEE"/>
    <w:rsid w:val="00ED0EDD"/>
    <w:rsid w:val="00ED3324"/>
    <w:rsid w:val="00ED7C05"/>
    <w:rsid w:val="00EE44C5"/>
    <w:rsid w:val="00EF5EED"/>
    <w:rsid w:val="00F009AE"/>
    <w:rsid w:val="00F05C06"/>
    <w:rsid w:val="00F07157"/>
    <w:rsid w:val="00F22D95"/>
    <w:rsid w:val="00F508C1"/>
    <w:rsid w:val="00F512A9"/>
    <w:rsid w:val="00F55CD8"/>
    <w:rsid w:val="00F66718"/>
    <w:rsid w:val="00F82449"/>
    <w:rsid w:val="00F8511D"/>
    <w:rsid w:val="00F97A64"/>
    <w:rsid w:val="00FA3EFC"/>
    <w:rsid w:val="00FC06F3"/>
    <w:rsid w:val="00FD6771"/>
    <w:rsid w:val="00FE1CF5"/>
    <w:rsid w:val="00FF20F4"/>
    <w:rsid w:val="00FF7037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C15D6C"/>
  <w15:docId w15:val="{61D505E3-1696-4238-BE8C-A3D57757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82C"/>
    <w:rPr>
      <w:sz w:val="24"/>
      <w:szCs w:val="24"/>
    </w:rPr>
  </w:style>
  <w:style w:type="paragraph" w:styleId="1">
    <w:name w:val="heading 1"/>
    <w:basedOn w:val="a"/>
    <w:next w:val="a"/>
    <w:qFormat/>
    <w:rsid w:val="00DF682C"/>
    <w:pPr>
      <w:keepNext/>
      <w:outlineLvl w:val="0"/>
    </w:pPr>
    <w:rPr>
      <w:rFonts w:ascii="Verdana" w:hAnsi="Verdana"/>
      <w:b/>
      <w:sz w:val="20"/>
    </w:rPr>
  </w:style>
  <w:style w:type="paragraph" w:styleId="2">
    <w:name w:val="heading 2"/>
    <w:basedOn w:val="a"/>
    <w:next w:val="a"/>
    <w:qFormat/>
    <w:rsid w:val="00DF682C"/>
    <w:pPr>
      <w:keepNext/>
      <w:outlineLvl w:val="1"/>
    </w:pPr>
    <w:rPr>
      <w:b/>
      <w:bCs/>
    </w:rPr>
  </w:style>
  <w:style w:type="paragraph" w:styleId="3">
    <w:name w:val="heading 3"/>
    <w:basedOn w:val="a"/>
    <w:qFormat/>
    <w:rsid w:val="00DF682C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4">
    <w:name w:val="heading 4"/>
    <w:basedOn w:val="a"/>
    <w:next w:val="a"/>
    <w:qFormat/>
    <w:rsid w:val="00DF682C"/>
    <w:pPr>
      <w:keepNext/>
      <w:outlineLvl w:val="3"/>
    </w:pPr>
    <w:rPr>
      <w:b/>
      <w:bCs/>
      <w:i/>
      <w:iCs/>
    </w:rPr>
  </w:style>
  <w:style w:type="paragraph" w:styleId="6">
    <w:name w:val="heading 6"/>
    <w:basedOn w:val="a"/>
    <w:next w:val="a"/>
    <w:qFormat/>
    <w:rsid w:val="00EB596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DF682C"/>
    <w:pPr>
      <w:jc w:val="center"/>
    </w:pPr>
    <w:rPr>
      <w:b/>
      <w:bCs/>
    </w:rPr>
  </w:style>
  <w:style w:type="paragraph" w:styleId="a4">
    <w:name w:val="Document Map"/>
    <w:basedOn w:val="a"/>
    <w:semiHidden/>
    <w:rsid w:val="00DF682C"/>
    <w:pPr>
      <w:shd w:val="clear" w:color="auto" w:fill="000080"/>
    </w:pPr>
    <w:rPr>
      <w:rFonts w:ascii="Tahoma" w:hAnsi="Tahoma" w:cs="Tahoma"/>
    </w:rPr>
  </w:style>
  <w:style w:type="paragraph" w:styleId="a5">
    <w:name w:val="Body Text"/>
    <w:basedOn w:val="a"/>
    <w:link w:val="a6"/>
    <w:rsid w:val="00DF682C"/>
    <w:pPr>
      <w:jc w:val="both"/>
    </w:pPr>
    <w:rPr>
      <w:rFonts w:ascii="Verdana" w:hAnsi="Verdana"/>
      <w:sz w:val="20"/>
    </w:rPr>
  </w:style>
  <w:style w:type="paragraph" w:styleId="20">
    <w:name w:val="Body Text 2"/>
    <w:basedOn w:val="a"/>
    <w:rsid w:val="00DF682C"/>
    <w:rPr>
      <w:rFonts w:ascii="Verdana" w:hAnsi="Verdana"/>
      <w:sz w:val="20"/>
    </w:rPr>
  </w:style>
  <w:style w:type="character" w:customStyle="1" w:styleId="text">
    <w:name w:val="text"/>
    <w:basedOn w:val="a0"/>
    <w:rsid w:val="00DF682C"/>
  </w:style>
  <w:style w:type="paragraph" w:styleId="a7">
    <w:name w:val="Normal (Web)"/>
    <w:basedOn w:val="a"/>
    <w:rsid w:val="00DF682C"/>
    <w:pPr>
      <w:spacing w:before="100" w:beforeAutospacing="1" w:after="100" w:afterAutospacing="1"/>
    </w:pPr>
  </w:style>
  <w:style w:type="character" w:styleId="a8">
    <w:name w:val="Strong"/>
    <w:basedOn w:val="a0"/>
    <w:qFormat/>
    <w:rsid w:val="00DF682C"/>
    <w:rPr>
      <w:b/>
      <w:bCs/>
    </w:rPr>
  </w:style>
  <w:style w:type="paragraph" w:styleId="a9">
    <w:name w:val="Body Text Indent"/>
    <w:basedOn w:val="a"/>
    <w:rsid w:val="00632380"/>
    <w:pPr>
      <w:spacing w:after="120"/>
      <w:ind w:left="283"/>
    </w:pPr>
  </w:style>
  <w:style w:type="paragraph" w:styleId="21">
    <w:name w:val="Body Text Indent 2"/>
    <w:basedOn w:val="a"/>
    <w:rsid w:val="00632380"/>
    <w:pPr>
      <w:spacing w:after="120" w:line="480" w:lineRule="auto"/>
      <w:ind w:left="283"/>
    </w:pPr>
  </w:style>
  <w:style w:type="paragraph" w:customStyle="1" w:styleId="10">
    <w:name w:val="Обычный1"/>
    <w:rsid w:val="00DB0CA7"/>
    <w:pPr>
      <w:spacing w:before="100" w:after="100"/>
    </w:pPr>
    <w:rPr>
      <w:snapToGrid w:val="0"/>
      <w:sz w:val="24"/>
    </w:rPr>
  </w:style>
  <w:style w:type="paragraph" w:customStyle="1" w:styleId="11">
    <w:name w:val="1"/>
    <w:basedOn w:val="a"/>
    <w:rsid w:val="006E2469"/>
    <w:pPr>
      <w:spacing w:before="80" w:after="20" w:line="360" w:lineRule="auto"/>
      <w:outlineLvl w:val="0"/>
    </w:pPr>
    <w:rPr>
      <w:b/>
      <w:bCs/>
    </w:rPr>
  </w:style>
  <w:style w:type="paragraph" w:customStyle="1" w:styleId="TimesNewRoman12pt">
    <w:name w:val="Стиль Основной текст + Times New Roman 12 pt"/>
    <w:basedOn w:val="a5"/>
    <w:link w:val="TimesNewRoman12pt0"/>
    <w:rsid w:val="00FF20F4"/>
    <w:rPr>
      <w:rFonts w:ascii="Times New Roman" w:hAnsi="Times New Roman"/>
    </w:rPr>
  </w:style>
  <w:style w:type="character" w:customStyle="1" w:styleId="a6">
    <w:name w:val="Основной текст Знак"/>
    <w:basedOn w:val="a0"/>
    <w:link w:val="a5"/>
    <w:rsid w:val="00FF20F4"/>
    <w:rPr>
      <w:rFonts w:ascii="Verdana" w:hAnsi="Verdana"/>
      <w:szCs w:val="24"/>
      <w:lang w:val="ru-RU" w:eastAsia="ru-RU" w:bidi="ar-SA"/>
    </w:rPr>
  </w:style>
  <w:style w:type="character" w:customStyle="1" w:styleId="TimesNewRoman12pt0">
    <w:name w:val="Стиль Основной текст + Times New Roman 12 pt Знак"/>
    <w:basedOn w:val="a6"/>
    <w:link w:val="TimesNewRoman12pt"/>
    <w:rsid w:val="00FF20F4"/>
    <w:rPr>
      <w:rFonts w:ascii="Verdana" w:hAnsi="Verdana"/>
      <w:szCs w:val="24"/>
      <w:lang w:val="ru-RU" w:eastAsia="ru-RU" w:bidi="ar-SA"/>
    </w:rPr>
  </w:style>
  <w:style w:type="paragraph" w:customStyle="1" w:styleId="7">
    <w:name w:val="7"/>
    <w:basedOn w:val="a"/>
    <w:rsid w:val="00FF20F4"/>
    <w:pPr>
      <w:jc w:val="both"/>
    </w:pPr>
    <w:rPr>
      <w:sz w:val="20"/>
    </w:rPr>
  </w:style>
  <w:style w:type="character" w:styleId="aa">
    <w:name w:val="Hyperlink"/>
    <w:basedOn w:val="a0"/>
    <w:rsid w:val="00EB5961"/>
    <w:rPr>
      <w:color w:val="0000FF"/>
      <w:u w:val="single"/>
    </w:rPr>
  </w:style>
  <w:style w:type="paragraph" w:styleId="ab">
    <w:name w:val="footer"/>
    <w:basedOn w:val="a"/>
    <w:link w:val="ac"/>
    <w:uiPriority w:val="99"/>
    <w:rsid w:val="00F82449"/>
    <w:pPr>
      <w:tabs>
        <w:tab w:val="center" w:pos="4677"/>
        <w:tab w:val="right" w:pos="9355"/>
      </w:tabs>
    </w:pPr>
  </w:style>
  <w:style w:type="character" w:styleId="ad">
    <w:name w:val="page number"/>
    <w:basedOn w:val="a0"/>
    <w:rsid w:val="00F82449"/>
  </w:style>
  <w:style w:type="paragraph" w:styleId="ae">
    <w:name w:val="header"/>
    <w:basedOn w:val="a"/>
    <w:rsid w:val="00F82449"/>
    <w:pPr>
      <w:tabs>
        <w:tab w:val="center" w:pos="4677"/>
        <w:tab w:val="right" w:pos="9355"/>
      </w:tabs>
    </w:pPr>
  </w:style>
  <w:style w:type="character" w:styleId="HTML">
    <w:name w:val="HTML Typewriter"/>
    <w:basedOn w:val="a0"/>
    <w:rsid w:val="00A46205"/>
    <w:rPr>
      <w:rFonts w:ascii="Courier New" w:eastAsia="Times New Roman" w:hAnsi="Courier New" w:cs="Courier New"/>
      <w:sz w:val="20"/>
      <w:szCs w:val="20"/>
    </w:rPr>
  </w:style>
  <w:style w:type="paragraph" w:styleId="af">
    <w:name w:val="Balloon Text"/>
    <w:basedOn w:val="a"/>
    <w:semiHidden/>
    <w:rsid w:val="00A226FE"/>
    <w:rPr>
      <w:rFonts w:ascii="Tahoma" w:hAnsi="Tahoma" w:cs="Tahoma"/>
      <w:sz w:val="16"/>
      <w:szCs w:val="16"/>
    </w:rPr>
  </w:style>
  <w:style w:type="paragraph" w:customStyle="1" w:styleId="af0">
    <w:name w:val="Òåêñò"/>
    <w:rsid w:val="000E1830"/>
    <w:pPr>
      <w:widowControl w:val="0"/>
      <w:spacing w:line="210" w:lineRule="atLeast"/>
      <w:ind w:firstLine="454"/>
      <w:jc w:val="both"/>
    </w:pPr>
    <w:rPr>
      <w:color w:val="000000"/>
      <w:lang w:val="en-US"/>
    </w:rPr>
  </w:style>
  <w:style w:type="paragraph" w:customStyle="1" w:styleId="0">
    <w:name w:val="Òåêñò0"/>
    <w:basedOn w:val="af0"/>
    <w:rsid w:val="00796D36"/>
    <w:pPr>
      <w:ind w:firstLine="0"/>
    </w:pPr>
    <w:rPr>
      <w:color w:val="auto"/>
    </w:rPr>
  </w:style>
  <w:style w:type="character" w:customStyle="1" w:styleId="ac">
    <w:name w:val="Нижний колонтитул Знак"/>
    <w:basedOn w:val="a0"/>
    <w:link w:val="ab"/>
    <w:uiPriority w:val="99"/>
    <w:rsid w:val="00EA6FCB"/>
    <w:rPr>
      <w:sz w:val="24"/>
      <w:szCs w:val="24"/>
    </w:rPr>
  </w:style>
  <w:style w:type="paragraph" w:styleId="af1">
    <w:name w:val="No Spacing"/>
    <w:uiPriority w:val="1"/>
    <w:qFormat/>
    <w:rsid w:val="00984956"/>
    <w:rPr>
      <w:sz w:val="24"/>
      <w:szCs w:val="24"/>
    </w:rPr>
  </w:style>
  <w:style w:type="paragraph" w:customStyle="1" w:styleId="12">
    <w:name w:val="Без интервала1"/>
    <w:rsid w:val="00F8511D"/>
    <w:rPr>
      <w:rFonts w:eastAsia="ヒラギノ角ゴ Pro W3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</dc:creator>
  <cp:lastModifiedBy>Антон Князев</cp:lastModifiedBy>
  <cp:revision>3</cp:revision>
  <cp:lastPrinted>2012-10-10T11:55:00Z</cp:lastPrinted>
  <dcterms:created xsi:type="dcterms:W3CDTF">2021-08-31T08:36:00Z</dcterms:created>
  <dcterms:modified xsi:type="dcterms:W3CDTF">2021-08-31T09:58:00Z</dcterms:modified>
</cp:coreProperties>
</file>